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412A3" w14:textId="19E511BA" w:rsidR="00642272" w:rsidRPr="00642272" w:rsidRDefault="00642272" w:rsidP="00642272">
      <w:pPr>
        <w:spacing w:line="480" w:lineRule="auto"/>
        <w:jc w:val="center"/>
        <w:outlineLvl w:val="0"/>
        <w:rPr>
          <w:b/>
          <w:lang w:val="en-GB"/>
        </w:rPr>
      </w:pPr>
      <w:r w:rsidRPr="00642272">
        <w:rPr>
          <w:b/>
          <w:lang w:val="en-GB"/>
        </w:rPr>
        <w:t>Analysing cyclic patterns in psychological data: a tutorial</w:t>
      </w:r>
    </w:p>
    <w:p w14:paraId="71DF21E6" w14:textId="78DA54CC" w:rsidR="00642272" w:rsidRDefault="00642272" w:rsidP="00642272">
      <w:pPr>
        <w:spacing w:line="360" w:lineRule="auto"/>
        <w:jc w:val="center"/>
        <w:outlineLvl w:val="0"/>
        <w:rPr>
          <w:b/>
          <w:lang w:val="en-GB"/>
        </w:rPr>
      </w:pPr>
    </w:p>
    <w:p w14:paraId="1824597C" w14:textId="77777777" w:rsidR="00642272" w:rsidRDefault="00642272" w:rsidP="00642272">
      <w:pPr>
        <w:spacing w:line="276" w:lineRule="auto"/>
        <w:rPr>
          <w:lang w:val="en-GB"/>
        </w:rPr>
      </w:pPr>
    </w:p>
    <w:p w14:paraId="39AEC5D8" w14:textId="03151A02" w:rsidR="004348A9" w:rsidRDefault="00642272" w:rsidP="004348A9">
      <w:pPr>
        <w:spacing w:line="276" w:lineRule="auto"/>
        <w:jc w:val="center"/>
        <w:outlineLvl w:val="0"/>
        <w:rPr>
          <w:lang w:val="en-GB"/>
        </w:rPr>
      </w:pPr>
      <w:r>
        <w:rPr>
          <w:lang w:val="en-GB"/>
        </w:rPr>
        <w:t>Peter Verboon</w:t>
      </w:r>
      <w:r w:rsidR="004348A9">
        <w:rPr>
          <w:lang w:val="en-GB"/>
        </w:rPr>
        <w:t xml:space="preserve"> &amp;</w:t>
      </w:r>
      <w:r w:rsidR="004348A9" w:rsidRPr="004348A9">
        <w:rPr>
          <w:lang w:val="en-GB"/>
        </w:rPr>
        <w:t xml:space="preserve"> </w:t>
      </w:r>
      <w:r w:rsidR="004348A9">
        <w:rPr>
          <w:lang w:val="en-GB"/>
        </w:rPr>
        <w:t xml:space="preserve">Roeslan </w:t>
      </w:r>
      <w:proofErr w:type="spellStart"/>
      <w:r w:rsidR="004348A9">
        <w:rPr>
          <w:lang w:val="en-GB"/>
        </w:rPr>
        <w:t>Leontjevas</w:t>
      </w:r>
      <w:proofErr w:type="spellEnd"/>
    </w:p>
    <w:p w14:paraId="4589B74C" w14:textId="4FD1AB8B" w:rsidR="00642272" w:rsidRDefault="00642272" w:rsidP="00642272">
      <w:pPr>
        <w:spacing w:line="276" w:lineRule="auto"/>
        <w:jc w:val="center"/>
        <w:outlineLvl w:val="0"/>
        <w:rPr>
          <w:lang w:val="en-GB"/>
        </w:rPr>
      </w:pPr>
    </w:p>
    <w:p w14:paraId="5B93768C" w14:textId="77777777" w:rsidR="004348A9" w:rsidRDefault="004348A9" w:rsidP="00642272">
      <w:pPr>
        <w:spacing w:line="276" w:lineRule="auto"/>
        <w:jc w:val="center"/>
        <w:rPr>
          <w:lang w:val="en-GB"/>
        </w:rPr>
      </w:pPr>
      <w:r>
        <w:rPr>
          <w:lang w:val="en-GB"/>
        </w:rPr>
        <w:t>Department of Statistics and Methodology</w:t>
      </w:r>
    </w:p>
    <w:p w14:paraId="00EAB028" w14:textId="4337BF10" w:rsidR="00642272" w:rsidRDefault="00642272" w:rsidP="00642272">
      <w:pPr>
        <w:spacing w:line="276" w:lineRule="auto"/>
        <w:jc w:val="center"/>
        <w:rPr>
          <w:lang w:val="en-GB"/>
        </w:rPr>
      </w:pPr>
      <w:r>
        <w:rPr>
          <w:lang w:val="en-GB"/>
        </w:rPr>
        <w:t>Faculty of Psychology and Educational Sciences</w:t>
      </w:r>
    </w:p>
    <w:p w14:paraId="467492A6" w14:textId="77777777" w:rsidR="00642272" w:rsidRDefault="00642272" w:rsidP="00642272">
      <w:pPr>
        <w:spacing w:line="276" w:lineRule="auto"/>
        <w:jc w:val="center"/>
        <w:rPr>
          <w:lang w:val="en-GB"/>
        </w:rPr>
      </w:pPr>
      <w:r>
        <w:rPr>
          <w:lang w:val="en-GB"/>
        </w:rPr>
        <w:t>Open University</w:t>
      </w:r>
    </w:p>
    <w:p w14:paraId="012AB2EA" w14:textId="77777777" w:rsidR="00642272" w:rsidRDefault="00642272" w:rsidP="00642272">
      <w:pPr>
        <w:spacing w:line="276" w:lineRule="auto"/>
        <w:jc w:val="center"/>
        <w:rPr>
          <w:lang w:val="en-GB"/>
        </w:rPr>
      </w:pPr>
      <w:r>
        <w:rPr>
          <w:lang w:val="en-GB"/>
        </w:rPr>
        <w:t>The Netherlands</w:t>
      </w:r>
    </w:p>
    <w:p w14:paraId="29BAF22C" w14:textId="77777777" w:rsidR="00642272" w:rsidRDefault="00642272">
      <w:pPr>
        <w:rPr>
          <w:lang w:val="en-GB"/>
        </w:rPr>
      </w:pPr>
    </w:p>
    <w:p w14:paraId="4CA9B05D" w14:textId="77777777" w:rsidR="004348A9" w:rsidRDefault="004348A9">
      <w:pPr>
        <w:rPr>
          <w:lang w:val="en-GB"/>
        </w:rPr>
      </w:pPr>
    </w:p>
    <w:p w14:paraId="24DFBAAD" w14:textId="77777777" w:rsidR="004348A9" w:rsidRDefault="004348A9">
      <w:pPr>
        <w:rPr>
          <w:lang w:val="en-GB"/>
        </w:rPr>
      </w:pPr>
    </w:p>
    <w:p w14:paraId="36093EFD" w14:textId="77777777" w:rsidR="004348A9" w:rsidRDefault="004348A9">
      <w:pPr>
        <w:rPr>
          <w:lang w:val="en-GB"/>
        </w:rPr>
      </w:pPr>
    </w:p>
    <w:p w14:paraId="1BC235F8" w14:textId="77777777" w:rsidR="004348A9" w:rsidRDefault="004348A9">
      <w:pPr>
        <w:rPr>
          <w:lang w:val="en-GB"/>
        </w:rPr>
      </w:pPr>
    </w:p>
    <w:p w14:paraId="049D3E91" w14:textId="77777777" w:rsidR="004348A9" w:rsidRDefault="004348A9">
      <w:pPr>
        <w:rPr>
          <w:lang w:val="en-GB"/>
        </w:rPr>
      </w:pPr>
    </w:p>
    <w:p w14:paraId="4BAD512B" w14:textId="77777777" w:rsidR="006A46A1" w:rsidRDefault="006A46A1">
      <w:pPr>
        <w:rPr>
          <w:lang w:val="en-GB"/>
        </w:rPr>
      </w:pPr>
    </w:p>
    <w:p w14:paraId="530FB7B6" w14:textId="77777777" w:rsidR="006A46A1" w:rsidRDefault="006A46A1">
      <w:pPr>
        <w:rPr>
          <w:lang w:val="en-GB"/>
        </w:rPr>
      </w:pPr>
    </w:p>
    <w:p w14:paraId="1D0799D6" w14:textId="77777777" w:rsidR="006A46A1" w:rsidRDefault="006A46A1">
      <w:pPr>
        <w:rPr>
          <w:lang w:val="en-GB"/>
        </w:rPr>
      </w:pPr>
    </w:p>
    <w:p w14:paraId="47A55C9E" w14:textId="77777777" w:rsidR="006A46A1" w:rsidRDefault="006A46A1">
      <w:pPr>
        <w:rPr>
          <w:lang w:val="en-GB"/>
        </w:rPr>
      </w:pPr>
    </w:p>
    <w:p w14:paraId="2DDEE3E1" w14:textId="77777777" w:rsidR="006A46A1" w:rsidRDefault="006A46A1">
      <w:pPr>
        <w:rPr>
          <w:lang w:val="en-GB"/>
        </w:rPr>
      </w:pPr>
    </w:p>
    <w:p w14:paraId="5AD8F758" w14:textId="77777777" w:rsidR="006A46A1" w:rsidRDefault="006A46A1">
      <w:pPr>
        <w:rPr>
          <w:lang w:val="en-GB"/>
        </w:rPr>
      </w:pPr>
    </w:p>
    <w:p w14:paraId="5095C52F" w14:textId="77777777" w:rsidR="006A46A1" w:rsidRDefault="006A46A1">
      <w:pPr>
        <w:rPr>
          <w:lang w:val="en-GB"/>
        </w:rPr>
      </w:pPr>
    </w:p>
    <w:p w14:paraId="1CBA6A3A" w14:textId="77777777" w:rsidR="006A46A1" w:rsidRDefault="006A46A1">
      <w:pPr>
        <w:rPr>
          <w:lang w:val="en-GB"/>
        </w:rPr>
      </w:pPr>
    </w:p>
    <w:p w14:paraId="3689F7DB" w14:textId="77777777" w:rsidR="006A46A1" w:rsidRDefault="006A46A1">
      <w:pPr>
        <w:rPr>
          <w:lang w:val="en-GB"/>
        </w:rPr>
      </w:pPr>
    </w:p>
    <w:p w14:paraId="65F65CA8" w14:textId="77777777" w:rsidR="006A46A1" w:rsidRDefault="006A46A1">
      <w:pPr>
        <w:rPr>
          <w:lang w:val="en-GB"/>
        </w:rPr>
      </w:pPr>
    </w:p>
    <w:p w14:paraId="374D798A" w14:textId="77777777" w:rsidR="006A46A1" w:rsidRDefault="006A46A1">
      <w:pPr>
        <w:rPr>
          <w:lang w:val="en-GB"/>
        </w:rPr>
      </w:pPr>
    </w:p>
    <w:p w14:paraId="323C7B2D" w14:textId="77777777" w:rsidR="006A46A1" w:rsidRDefault="006A46A1">
      <w:pPr>
        <w:rPr>
          <w:lang w:val="en-GB"/>
        </w:rPr>
      </w:pPr>
    </w:p>
    <w:p w14:paraId="554E313B" w14:textId="77777777" w:rsidR="006A46A1" w:rsidRDefault="006A46A1">
      <w:pPr>
        <w:rPr>
          <w:lang w:val="en-GB"/>
        </w:rPr>
      </w:pPr>
    </w:p>
    <w:p w14:paraId="33C39401" w14:textId="77777777" w:rsidR="006A46A1" w:rsidRDefault="006A46A1">
      <w:pPr>
        <w:rPr>
          <w:lang w:val="en-GB"/>
        </w:rPr>
      </w:pPr>
    </w:p>
    <w:p w14:paraId="7111AF98" w14:textId="77777777" w:rsidR="006A46A1" w:rsidRDefault="006A46A1">
      <w:pPr>
        <w:rPr>
          <w:lang w:val="en-GB"/>
        </w:rPr>
      </w:pPr>
    </w:p>
    <w:p w14:paraId="4E8A5420" w14:textId="77777777" w:rsidR="006A46A1" w:rsidRDefault="006A46A1">
      <w:pPr>
        <w:rPr>
          <w:lang w:val="en-GB"/>
        </w:rPr>
      </w:pPr>
    </w:p>
    <w:p w14:paraId="2BCA3DD9" w14:textId="77777777" w:rsidR="006A46A1" w:rsidRDefault="006A46A1">
      <w:pPr>
        <w:rPr>
          <w:lang w:val="en-GB"/>
        </w:rPr>
      </w:pPr>
    </w:p>
    <w:p w14:paraId="08B368BB" w14:textId="77777777" w:rsidR="006A46A1" w:rsidRDefault="006A46A1">
      <w:pPr>
        <w:rPr>
          <w:lang w:val="en-GB"/>
        </w:rPr>
      </w:pPr>
    </w:p>
    <w:p w14:paraId="65C57891" w14:textId="77777777" w:rsidR="006A46A1" w:rsidRDefault="006A46A1">
      <w:pPr>
        <w:rPr>
          <w:lang w:val="en-GB"/>
        </w:rPr>
      </w:pPr>
    </w:p>
    <w:p w14:paraId="63AF3A13" w14:textId="77777777" w:rsidR="006A46A1" w:rsidRDefault="006A46A1">
      <w:pPr>
        <w:rPr>
          <w:lang w:val="en-GB"/>
        </w:rPr>
      </w:pPr>
    </w:p>
    <w:p w14:paraId="5453DE37" w14:textId="77777777" w:rsidR="006A46A1" w:rsidRDefault="006A46A1">
      <w:pPr>
        <w:rPr>
          <w:lang w:val="en-GB"/>
        </w:rPr>
      </w:pPr>
    </w:p>
    <w:p w14:paraId="3080D2BA" w14:textId="77777777" w:rsidR="006A46A1" w:rsidRDefault="006A46A1">
      <w:pPr>
        <w:rPr>
          <w:lang w:val="en-GB"/>
        </w:rPr>
      </w:pPr>
    </w:p>
    <w:p w14:paraId="5920EEE1" w14:textId="77777777" w:rsidR="006A46A1" w:rsidRDefault="006A46A1">
      <w:pPr>
        <w:rPr>
          <w:lang w:val="en-GB"/>
        </w:rPr>
      </w:pPr>
    </w:p>
    <w:p w14:paraId="5F790840" w14:textId="77777777" w:rsidR="006A46A1" w:rsidRDefault="006A46A1">
      <w:pPr>
        <w:rPr>
          <w:lang w:val="en-GB"/>
        </w:rPr>
      </w:pPr>
    </w:p>
    <w:p w14:paraId="413E6946" w14:textId="77777777" w:rsidR="006A46A1" w:rsidRDefault="006A46A1">
      <w:pPr>
        <w:rPr>
          <w:lang w:val="en-GB"/>
        </w:rPr>
      </w:pPr>
    </w:p>
    <w:p w14:paraId="12597D19" w14:textId="77777777" w:rsidR="006A46A1" w:rsidRDefault="006A46A1">
      <w:pPr>
        <w:rPr>
          <w:lang w:val="en-GB"/>
        </w:rPr>
      </w:pPr>
    </w:p>
    <w:p w14:paraId="0E20D352" w14:textId="77777777" w:rsidR="006A46A1" w:rsidRDefault="006A46A1">
      <w:pPr>
        <w:rPr>
          <w:lang w:val="en-GB"/>
        </w:rPr>
      </w:pPr>
    </w:p>
    <w:p w14:paraId="1C579CD9" w14:textId="77777777" w:rsidR="006A46A1" w:rsidRDefault="006A46A1">
      <w:pPr>
        <w:rPr>
          <w:lang w:val="en-GB"/>
        </w:rPr>
      </w:pPr>
    </w:p>
    <w:p w14:paraId="6829032D" w14:textId="77777777" w:rsidR="006A46A1" w:rsidRDefault="006A46A1">
      <w:pPr>
        <w:rPr>
          <w:lang w:val="en-GB"/>
        </w:rPr>
      </w:pPr>
    </w:p>
    <w:p w14:paraId="1F76017E" w14:textId="0D23F6D3" w:rsidR="004348A9" w:rsidRDefault="004348A9">
      <w:pPr>
        <w:rPr>
          <w:lang w:val="en-GB"/>
        </w:rPr>
      </w:pPr>
      <w:r>
        <w:rPr>
          <w:lang w:val="en-GB"/>
        </w:rPr>
        <w:t>Corresponding author: Peter Verboon</w:t>
      </w:r>
    </w:p>
    <w:p w14:paraId="37C0AB09" w14:textId="756E3C74" w:rsidR="004348A9" w:rsidRDefault="004348A9">
      <w:pPr>
        <w:rPr>
          <w:lang w:val="en-GB"/>
        </w:rPr>
      </w:pPr>
      <w:proofErr w:type="gramStart"/>
      <w:r>
        <w:rPr>
          <w:lang w:val="en-GB"/>
        </w:rPr>
        <w:t>e</w:t>
      </w:r>
      <w:proofErr w:type="gramEnd"/>
      <w:r>
        <w:rPr>
          <w:lang w:val="en-GB"/>
        </w:rPr>
        <w:t>-mail: Peter.Verboon@ou.nl</w:t>
      </w:r>
    </w:p>
    <w:p w14:paraId="04548DFB" w14:textId="77777777" w:rsidR="00642272" w:rsidRDefault="00642272">
      <w:pPr>
        <w:rPr>
          <w:lang w:val="en-GB"/>
        </w:rPr>
      </w:pPr>
      <w:r>
        <w:rPr>
          <w:lang w:val="en-GB"/>
        </w:rPr>
        <w:br w:type="page"/>
      </w:r>
    </w:p>
    <w:p w14:paraId="3D0BF02A" w14:textId="77777777" w:rsidR="006A46A1" w:rsidRDefault="006A46A1" w:rsidP="006A46A1">
      <w:pPr>
        <w:spacing w:line="480" w:lineRule="auto"/>
        <w:outlineLvl w:val="0"/>
        <w:rPr>
          <w:b/>
          <w:lang w:val="en-GB"/>
        </w:rPr>
      </w:pPr>
      <w:r>
        <w:rPr>
          <w:b/>
          <w:lang w:val="en-GB"/>
        </w:rPr>
        <w:lastRenderedPageBreak/>
        <w:t>Abstract</w:t>
      </w:r>
    </w:p>
    <w:p w14:paraId="0E094045" w14:textId="24DA50E5" w:rsidR="006A46A1" w:rsidRDefault="006A46A1" w:rsidP="006A46A1">
      <w:pPr>
        <w:spacing w:line="480" w:lineRule="auto"/>
        <w:rPr>
          <w:lang w:val="en-GB"/>
        </w:rPr>
      </w:pPr>
      <w:r>
        <w:rPr>
          <w:lang w:val="en-GB"/>
        </w:rPr>
        <w:t xml:space="preserve">A growing number of studies on psychological phenomena employ the </w:t>
      </w:r>
      <w:r>
        <w:rPr>
          <w:rFonts w:cs="Arial"/>
          <w:lang w:val="en-GB"/>
        </w:rPr>
        <w:t xml:space="preserve">Ecological Momentary Assessment (EMA) </w:t>
      </w:r>
      <w:r>
        <w:rPr>
          <w:lang w:val="en-GB"/>
        </w:rPr>
        <w:t xml:space="preserve">method for obtaining intensive longitudinal data in daily life. Whereas cyclic processes may </w:t>
      </w:r>
      <w:proofErr w:type="spellStart"/>
      <w:r>
        <w:rPr>
          <w:lang w:val="en-GB"/>
        </w:rPr>
        <w:t>underly</w:t>
      </w:r>
      <w:proofErr w:type="spellEnd"/>
      <w:r>
        <w:rPr>
          <w:lang w:val="en-GB"/>
        </w:rPr>
        <w:t xml:space="preserve"> different psychological and physiological outcomes, the cyclic model that describes such processes is rarely used for fitting EMA data. The aim of this paper is to introduce the cyclic model to researchers, and to demonstrate its use in an empirical data set. It is shown how the cyclic terms can be incorporated in multilevel models. Based on secondary analyses on an existing EMA data set, it can be concluded that adding cyclic terms in EMA analyses may improve model fit and may help understanding the dynamic processes.</w:t>
      </w:r>
    </w:p>
    <w:p w14:paraId="792BD4E5" w14:textId="77777777" w:rsidR="006A46A1" w:rsidRDefault="006A46A1" w:rsidP="006A46A1">
      <w:pPr>
        <w:spacing w:line="480" w:lineRule="auto"/>
        <w:rPr>
          <w:lang w:val="en-GB"/>
        </w:rPr>
      </w:pPr>
    </w:p>
    <w:p w14:paraId="13F355B6" w14:textId="77777777" w:rsidR="006A46A1" w:rsidRDefault="006A46A1" w:rsidP="006A46A1">
      <w:pPr>
        <w:spacing w:line="480" w:lineRule="auto"/>
        <w:outlineLvl w:val="0"/>
        <w:rPr>
          <w:i/>
          <w:lang w:val="en-GB"/>
        </w:rPr>
      </w:pPr>
      <w:r>
        <w:rPr>
          <w:i/>
          <w:lang w:val="en-GB"/>
        </w:rPr>
        <w:t>Key Words: ESM, EMA, Cyclic models, multilevel analysis, intensive longitudinal data</w:t>
      </w:r>
    </w:p>
    <w:p w14:paraId="5AFB4CD0" w14:textId="77777777" w:rsidR="006A46A1" w:rsidRDefault="006A46A1">
      <w:pPr>
        <w:rPr>
          <w:lang w:val="en-GB"/>
        </w:rPr>
      </w:pPr>
    </w:p>
    <w:p w14:paraId="1F3E0B2C" w14:textId="2A3F570D" w:rsidR="006A46A1" w:rsidRDefault="006A46A1">
      <w:pPr>
        <w:rPr>
          <w:lang w:val="en-GB"/>
        </w:rPr>
      </w:pPr>
      <w:r>
        <w:rPr>
          <w:lang w:val="en-GB"/>
        </w:rPr>
        <w:br w:type="page"/>
      </w:r>
    </w:p>
    <w:p w14:paraId="295689EF" w14:textId="7ACBE24C" w:rsidR="00A37AC6" w:rsidRPr="006417BF" w:rsidRDefault="00582154" w:rsidP="00C86E32">
      <w:pPr>
        <w:spacing w:line="480" w:lineRule="auto"/>
        <w:jc w:val="center"/>
        <w:outlineLvl w:val="0"/>
        <w:rPr>
          <w:lang w:val="en-GB"/>
        </w:rPr>
      </w:pPr>
      <w:r>
        <w:rPr>
          <w:lang w:val="en-GB"/>
        </w:rPr>
        <w:lastRenderedPageBreak/>
        <w:t>Analysing cyclic patterns in psychological data: a tutorial</w:t>
      </w:r>
    </w:p>
    <w:p w14:paraId="0D5D2945" w14:textId="754CA4F9" w:rsidR="006E7425" w:rsidRDefault="007C33AD" w:rsidP="00C86E32">
      <w:pPr>
        <w:spacing w:line="480" w:lineRule="auto"/>
        <w:ind w:firstLine="709"/>
        <w:rPr>
          <w:rFonts w:cs="Arial"/>
          <w:lang w:val="en-GB"/>
        </w:rPr>
      </w:pPr>
      <w:r>
        <w:rPr>
          <w:lang w:val="en-GB"/>
        </w:rPr>
        <w:t>Intensive l</w:t>
      </w:r>
      <w:r w:rsidR="00017317" w:rsidRPr="006417BF">
        <w:rPr>
          <w:lang w:val="en-GB"/>
        </w:rPr>
        <w:t>ongitudinal data are becoming more wide</w:t>
      </w:r>
      <w:r w:rsidR="008735FE">
        <w:rPr>
          <w:lang w:val="en-GB"/>
        </w:rPr>
        <w:t>ly used</w:t>
      </w:r>
      <w:r w:rsidR="006E7425">
        <w:rPr>
          <w:lang w:val="en-GB"/>
        </w:rPr>
        <w:t xml:space="preserve"> </w:t>
      </w:r>
      <w:r w:rsidR="00017317" w:rsidRPr="006417BF">
        <w:rPr>
          <w:lang w:val="en-GB"/>
        </w:rPr>
        <w:t>in psychological research</w:t>
      </w:r>
      <w:r w:rsidR="00E779C7" w:rsidRPr="006417BF">
        <w:rPr>
          <w:lang w:val="en-GB"/>
        </w:rPr>
        <w:t xml:space="preserve"> (Connor &amp; </w:t>
      </w:r>
      <w:proofErr w:type="spellStart"/>
      <w:r w:rsidR="00E779C7" w:rsidRPr="006417BF">
        <w:rPr>
          <w:lang w:val="en-GB"/>
        </w:rPr>
        <w:t>Mehl</w:t>
      </w:r>
      <w:proofErr w:type="spellEnd"/>
      <w:r w:rsidR="00E779C7" w:rsidRPr="006417BF">
        <w:rPr>
          <w:lang w:val="en-GB"/>
        </w:rPr>
        <w:t>, 2015</w:t>
      </w:r>
      <w:r w:rsidR="00903F4D" w:rsidRPr="006417BF">
        <w:rPr>
          <w:lang w:val="en-GB"/>
        </w:rPr>
        <w:t>)</w:t>
      </w:r>
      <w:r w:rsidR="00017317" w:rsidRPr="006417BF">
        <w:rPr>
          <w:lang w:val="en-GB"/>
        </w:rPr>
        <w:t xml:space="preserve">. </w:t>
      </w:r>
      <w:r w:rsidR="00A37AC6" w:rsidRPr="006417BF">
        <w:rPr>
          <w:lang w:val="en-GB"/>
        </w:rPr>
        <w:t>Modern technology</w:t>
      </w:r>
      <w:r w:rsidR="002453E8">
        <w:rPr>
          <w:lang w:val="en-GB"/>
        </w:rPr>
        <w:t>,</w:t>
      </w:r>
      <w:r w:rsidR="00A37AC6" w:rsidRPr="006417BF">
        <w:rPr>
          <w:lang w:val="en-GB"/>
        </w:rPr>
        <w:t xml:space="preserve"> </w:t>
      </w:r>
      <w:r w:rsidR="00E415B1">
        <w:rPr>
          <w:lang w:val="en-GB"/>
        </w:rPr>
        <w:t>e.g.</w:t>
      </w:r>
      <w:r w:rsidR="002453E8">
        <w:rPr>
          <w:lang w:val="en-GB"/>
        </w:rPr>
        <w:t xml:space="preserve"> </w:t>
      </w:r>
      <w:r w:rsidR="00BF79CA">
        <w:rPr>
          <w:lang w:val="en-GB"/>
        </w:rPr>
        <w:t>applications</w:t>
      </w:r>
      <w:r w:rsidR="002453E8">
        <w:rPr>
          <w:lang w:val="en-GB"/>
        </w:rPr>
        <w:t xml:space="preserve"> for tablets and smartphones, </w:t>
      </w:r>
      <w:r w:rsidR="00A37AC6" w:rsidRPr="006417BF">
        <w:rPr>
          <w:lang w:val="en-GB"/>
        </w:rPr>
        <w:t>facilitates the use of</w:t>
      </w:r>
      <w:r w:rsidR="000504BE">
        <w:rPr>
          <w:lang w:val="en-GB"/>
        </w:rPr>
        <w:t xml:space="preserve"> the </w:t>
      </w:r>
      <w:r w:rsidR="00A37AC6" w:rsidRPr="006417BF">
        <w:rPr>
          <w:rFonts w:cs="Arial"/>
          <w:lang w:val="en-GB"/>
        </w:rPr>
        <w:t>Ecological Momentary Assessment</w:t>
      </w:r>
      <w:r w:rsidR="003B0D61">
        <w:rPr>
          <w:rFonts w:cs="Arial"/>
          <w:lang w:val="en-GB"/>
        </w:rPr>
        <w:t xml:space="preserve"> </w:t>
      </w:r>
      <w:r w:rsidR="00BE0F8E">
        <w:rPr>
          <w:rFonts w:cs="Arial"/>
          <w:lang w:val="en-GB"/>
        </w:rPr>
        <w:t>or</w:t>
      </w:r>
      <w:r w:rsidR="000504BE">
        <w:rPr>
          <w:rFonts w:cs="Arial"/>
          <w:lang w:val="en-GB"/>
        </w:rPr>
        <w:t xml:space="preserve"> </w:t>
      </w:r>
      <w:r w:rsidR="00D92277">
        <w:rPr>
          <w:rFonts w:cs="Arial"/>
          <w:lang w:val="en-GB"/>
        </w:rPr>
        <w:t>Experience Sampling Method</w:t>
      </w:r>
      <w:r w:rsidR="00BE0F8E">
        <w:rPr>
          <w:rFonts w:cs="Arial"/>
          <w:lang w:val="en-GB"/>
        </w:rPr>
        <w:t xml:space="preserve"> (further addressed as EMA</w:t>
      </w:r>
      <w:r w:rsidR="00A37AC6" w:rsidRPr="006417BF">
        <w:rPr>
          <w:rFonts w:cs="Arial"/>
          <w:lang w:val="en-GB"/>
        </w:rPr>
        <w:t>)</w:t>
      </w:r>
      <w:r w:rsidR="00DC5BEE" w:rsidRPr="006417BF">
        <w:rPr>
          <w:rFonts w:cs="Arial"/>
          <w:lang w:val="en-GB"/>
        </w:rPr>
        <w:t xml:space="preserve"> for obtaining data</w:t>
      </w:r>
      <w:r w:rsidR="00205D6D">
        <w:rPr>
          <w:rFonts w:cs="Arial"/>
          <w:lang w:val="en-GB"/>
        </w:rPr>
        <w:t xml:space="preserve"> from respondents on a daily basis</w:t>
      </w:r>
      <w:r w:rsidR="0029606B">
        <w:rPr>
          <w:rFonts w:cs="Arial"/>
          <w:lang w:val="en-GB"/>
        </w:rPr>
        <w:t xml:space="preserve">. These methods have </w:t>
      </w:r>
      <w:r w:rsidR="007D1C1E">
        <w:rPr>
          <w:rFonts w:cs="Arial"/>
          <w:lang w:val="en-GB"/>
        </w:rPr>
        <w:t xml:space="preserve">a density </w:t>
      </w:r>
      <w:r w:rsidR="00354423">
        <w:rPr>
          <w:rFonts w:cs="Arial"/>
          <w:lang w:val="en-GB"/>
        </w:rPr>
        <w:t>of</w:t>
      </w:r>
      <w:r w:rsidR="007D1C1E">
        <w:rPr>
          <w:rFonts w:cs="Arial"/>
          <w:lang w:val="en-GB"/>
        </w:rPr>
        <w:t xml:space="preserve"> assessments </w:t>
      </w:r>
      <w:r w:rsidR="0029606B">
        <w:rPr>
          <w:rFonts w:cs="Arial"/>
          <w:lang w:val="en-GB"/>
        </w:rPr>
        <w:t>that var</w:t>
      </w:r>
      <w:r w:rsidR="00E959A9">
        <w:rPr>
          <w:rFonts w:cs="Arial"/>
          <w:lang w:val="en-GB"/>
        </w:rPr>
        <w:t>ies</w:t>
      </w:r>
      <w:r w:rsidR="007D1C1E">
        <w:rPr>
          <w:rFonts w:cs="Arial"/>
          <w:lang w:val="en-GB"/>
        </w:rPr>
        <w:t xml:space="preserve"> from several minutes or hours between assessments </w:t>
      </w:r>
      <w:r w:rsidR="00D3680F">
        <w:rPr>
          <w:lang w:val="en-GB"/>
        </w:rPr>
        <w:t>over a period of</w:t>
      </w:r>
      <w:r w:rsidR="007D1C1E" w:rsidRPr="006417BF">
        <w:rPr>
          <w:lang w:val="en-GB"/>
        </w:rPr>
        <w:t xml:space="preserve"> </w:t>
      </w:r>
      <w:r w:rsidR="008D5AE9">
        <w:rPr>
          <w:lang w:val="en-GB"/>
        </w:rPr>
        <w:t>several</w:t>
      </w:r>
      <w:r w:rsidR="007D1C1E" w:rsidRPr="006417BF">
        <w:rPr>
          <w:lang w:val="en-GB"/>
        </w:rPr>
        <w:t xml:space="preserve"> day</w:t>
      </w:r>
      <w:r w:rsidR="008D5AE9">
        <w:rPr>
          <w:lang w:val="en-GB"/>
        </w:rPr>
        <w:t>s</w:t>
      </w:r>
      <w:r w:rsidR="007D1C1E">
        <w:rPr>
          <w:lang w:val="en-GB"/>
        </w:rPr>
        <w:t xml:space="preserve"> to a less dense schedule </w:t>
      </w:r>
      <w:r w:rsidR="008D5AE9">
        <w:rPr>
          <w:lang w:val="en-GB"/>
        </w:rPr>
        <w:t xml:space="preserve">(e.g. </w:t>
      </w:r>
      <w:r w:rsidR="006E7425">
        <w:rPr>
          <w:lang w:val="en-GB"/>
        </w:rPr>
        <w:t>once a day</w:t>
      </w:r>
      <w:r w:rsidR="008D5AE9">
        <w:rPr>
          <w:lang w:val="en-GB"/>
        </w:rPr>
        <w:t xml:space="preserve">) </w:t>
      </w:r>
      <w:r w:rsidR="007D1C1E">
        <w:rPr>
          <w:lang w:val="en-GB"/>
        </w:rPr>
        <w:t xml:space="preserve">over a period of several days or </w:t>
      </w:r>
      <w:r w:rsidR="008D5AE9">
        <w:rPr>
          <w:lang w:val="en-GB"/>
        </w:rPr>
        <w:t>months</w:t>
      </w:r>
      <w:r w:rsidR="00354423">
        <w:rPr>
          <w:rFonts w:cs="Arial"/>
          <w:lang w:val="en-GB"/>
        </w:rPr>
        <w:t xml:space="preserve">. </w:t>
      </w:r>
      <w:r w:rsidR="006E7425">
        <w:rPr>
          <w:lang w:val="en-GB"/>
        </w:rPr>
        <w:t xml:space="preserve">The data on </w:t>
      </w:r>
      <w:r w:rsidR="006E7425" w:rsidRPr="006417BF">
        <w:rPr>
          <w:rFonts w:cs="Arial"/>
          <w:lang w:val="en-GB"/>
        </w:rPr>
        <w:t xml:space="preserve">behaviour, </w:t>
      </w:r>
      <w:r w:rsidR="006E7425">
        <w:rPr>
          <w:rFonts w:cs="Arial"/>
          <w:lang w:val="en-GB"/>
        </w:rPr>
        <w:t>(</w:t>
      </w:r>
      <w:proofErr w:type="gramStart"/>
      <w:r w:rsidR="006E7425">
        <w:rPr>
          <w:rFonts w:cs="Arial"/>
          <w:lang w:val="en-GB"/>
        </w:rPr>
        <w:t>bio)</w:t>
      </w:r>
      <w:r w:rsidR="006E7425" w:rsidRPr="006417BF">
        <w:rPr>
          <w:rFonts w:cs="Arial"/>
          <w:lang w:val="en-GB"/>
        </w:rPr>
        <w:t>physiological</w:t>
      </w:r>
      <w:proofErr w:type="gramEnd"/>
      <w:r w:rsidR="006E7425" w:rsidRPr="006417BF">
        <w:rPr>
          <w:rFonts w:cs="Arial"/>
          <w:lang w:val="en-GB"/>
        </w:rPr>
        <w:t xml:space="preserve"> processes or psychological states</w:t>
      </w:r>
      <w:r w:rsidR="006E7425">
        <w:rPr>
          <w:lang w:val="en-GB"/>
        </w:rPr>
        <w:t xml:space="preserve"> are collected in the natural environment of participants in which the outcomes of interest occur, while the focus is rather on subjects’ short moment states than on the recall over a long period (</w:t>
      </w:r>
      <w:proofErr w:type="spellStart"/>
      <w:r w:rsidR="006E7425">
        <w:rPr>
          <w:lang w:val="en-GB"/>
        </w:rPr>
        <w:t>Shiffman</w:t>
      </w:r>
      <w:proofErr w:type="spellEnd"/>
      <w:r w:rsidR="006E7425">
        <w:rPr>
          <w:lang w:val="en-GB"/>
        </w:rPr>
        <w:t>, Stone, &amp; Hufford, 2007)</w:t>
      </w:r>
      <w:r w:rsidR="006E7425">
        <w:rPr>
          <w:rFonts w:cs="Arial"/>
          <w:lang w:val="en-GB"/>
        </w:rPr>
        <w:t xml:space="preserve">. </w:t>
      </w:r>
    </w:p>
    <w:p w14:paraId="48BE240F" w14:textId="58166F17" w:rsidR="00FE46CC" w:rsidRPr="006417BF" w:rsidRDefault="00ED5A9D" w:rsidP="00C86E32">
      <w:pPr>
        <w:spacing w:line="480" w:lineRule="auto"/>
        <w:ind w:firstLine="709"/>
        <w:rPr>
          <w:lang w:val="en-GB"/>
        </w:rPr>
      </w:pPr>
      <w:r>
        <w:rPr>
          <w:rFonts w:cs="Arial"/>
          <w:lang w:val="en-GB"/>
        </w:rPr>
        <w:t xml:space="preserve">Because data are collected in the context in which they occur, the ecological validity </w:t>
      </w:r>
      <w:r w:rsidR="006E7425">
        <w:rPr>
          <w:rFonts w:cs="Arial"/>
          <w:lang w:val="en-GB"/>
        </w:rPr>
        <w:t xml:space="preserve">of </w:t>
      </w:r>
      <w:r w:rsidR="000504BE">
        <w:rPr>
          <w:rFonts w:cs="Arial"/>
          <w:lang w:val="en-GB"/>
        </w:rPr>
        <w:t xml:space="preserve">the </w:t>
      </w:r>
      <w:r w:rsidR="00D92277">
        <w:rPr>
          <w:rFonts w:cs="Arial"/>
          <w:lang w:val="en-GB"/>
        </w:rPr>
        <w:t>EMA</w:t>
      </w:r>
      <w:r w:rsidR="006E7425">
        <w:rPr>
          <w:rFonts w:cs="Arial"/>
          <w:lang w:val="en-GB"/>
        </w:rPr>
        <w:t xml:space="preserve"> </w:t>
      </w:r>
      <w:r w:rsidR="000504BE">
        <w:rPr>
          <w:rFonts w:cs="Arial"/>
          <w:lang w:val="en-GB"/>
        </w:rPr>
        <w:t xml:space="preserve">is </w:t>
      </w:r>
      <w:r>
        <w:rPr>
          <w:rFonts w:cs="Arial"/>
          <w:lang w:val="en-GB"/>
        </w:rPr>
        <w:t xml:space="preserve">thought to be better than in </w:t>
      </w:r>
      <w:r w:rsidRPr="006417BF">
        <w:rPr>
          <w:rFonts w:cs="Arial"/>
          <w:lang w:val="en-GB"/>
        </w:rPr>
        <w:t xml:space="preserve">research </w:t>
      </w:r>
      <w:r>
        <w:rPr>
          <w:rFonts w:cs="Arial"/>
          <w:lang w:val="en-GB"/>
        </w:rPr>
        <w:t>with</w:t>
      </w:r>
      <w:r w:rsidRPr="006417BF">
        <w:rPr>
          <w:rFonts w:cs="Arial"/>
          <w:lang w:val="en-GB"/>
        </w:rPr>
        <w:t xml:space="preserve"> retrospective questioning</w:t>
      </w:r>
      <w:r>
        <w:rPr>
          <w:rFonts w:cs="Arial"/>
          <w:lang w:val="en-GB"/>
        </w:rPr>
        <w:t xml:space="preserve">. </w:t>
      </w:r>
      <w:r w:rsidR="00DC5BEE" w:rsidRPr="006417BF">
        <w:rPr>
          <w:rFonts w:cs="Arial"/>
          <w:lang w:val="en-GB"/>
        </w:rPr>
        <w:t xml:space="preserve">Compared to </w:t>
      </w:r>
      <w:r w:rsidRPr="006417BF">
        <w:rPr>
          <w:rFonts w:cs="Arial"/>
          <w:lang w:val="en-GB"/>
        </w:rPr>
        <w:t xml:space="preserve">retrospective </w:t>
      </w:r>
      <w:r w:rsidR="00DC5BEE" w:rsidRPr="006417BF">
        <w:rPr>
          <w:rFonts w:cs="Arial"/>
          <w:lang w:val="en-GB"/>
        </w:rPr>
        <w:t>questionnaire research</w:t>
      </w:r>
      <w:r w:rsidR="00F016ED" w:rsidRPr="006417BF">
        <w:rPr>
          <w:rFonts w:cs="Arial"/>
          <w:lang w:val="en-GB"/>
        </w:rPr>
        <w:t>,</w:t>
      </w:r>
      <w:r w:rsidR="00DC5BEE" w:rsidRPr="006417BF">
        <w:rPr>
          <w:rFonts w:cs="Arial"/>
          <w:lang w:val="en-GB"/>
        </w:rPr>
        <w:t xml:space="preserve"> </w:t>
      </w:r>
      <w:r w:rsidR="006E7425">
        <w:rPr>
          <w:rFonts w:cs="Arial"/>
          <w:lang w:val="en-GB"/>
        </w:rPr>
        <w:t>the</w:t>
      </w:r>
      <w:r w:rsidR="00F016ED" w:rsidRPr="006417BF">
        <w:rPr>
          <w:rFonts w:cs="Arial"/>
          <w:lang w:val="en-GB"/>
        </w:rPr>
        <w:t xml:space="preserve"> </w:t>
      </w:r>
      <w:r w:rsidR="00017317" w:rsidRPr="006417BF">
        <w:rPr>
          <w:rFonts w:cs="Arial"/>
          <w:lang w:val="en-GB"/>
        </w:rPr>
        <w:t>recall</w:t>
      </w:r>
      <w:r w:rsidR="00F016ED" w:rsidRPr="006417BF">
        <w:rPr>
          <w:rFonts w:cs="Arial"/>
          <w:lang w:val="en-GB"/>
        </w:rPr>
        <w:t xml:space="preserve"> bias of the measurements</w:t>
      </w:r>
      <w:r w:rsidR="006E7425">
        <w:rPr>
          <w:rFonts w:cs="Arial"/>
          <w:lang w:val="en-GB"/>
        </w:rPr>
        <w:t xml:space="preserve"> is reduced</w:t>
      </w:r>
      <w:r>
        <w:rPr>
          <w:rFonts w:cs="Arial"/>
          <w:lang w:val="en-GB"/>
        </w:rPr>
        <w:t xml:space="preserve">, which </w:t>
      </w:r>
      <w:r w:rsidR="008D5AE9">
        <w:rPr>
          <w:rFonts w:cs="Arial"/>
          <w:lang w:val="en-GB"/>
        </w:rPr>
        <w:t>should improve</w:t>
      </w:r>
      <w:r>
        <w:rPr>
          <w:rFonts w:cs="Arial"/>
          <w:lang w:val="en-GB"/>
        </w:rPr>
        <w:t xml:space="preserve"> validity of data</w:t>
      </w:r>
      <w:r w:rsidR="00F016ED" w:rsidRPr="006417BF">
        <w:rPr>
          <w:rFonts w:cs="Arial"/>
          <w:lang w:val="en-GB"/>
        </w:rPr>
        <w:t xml:space="preserve"> </w:t>
      </w:r>
      <w:r w:rsidR="00E779C7" w:rsidRPr="006417BF">
        <w:rPr>
          <w:rFonts w:cs="Arial"/>
          <w:lang w:val="en-GB"/>
        </w:rPr>
        <w:t>(</w:t>
      </w:r>
      <w:r w:rsidR="00E779C7" w:rsidRPr="006417BF">
        <w:rPr>
          <w:noProof/>
          <w:lang w:val="en-GB"/>
        </w:rPr>
        <w:t>Trull &amp; Ebner-Priemer, 2014</w:t>
      </w:r>
      <w:r>
        <w:rPr>
          <w:noProof/>
          <w:lang w:val="en-GB"/>
        </w:rPr>
        <w:t xml:space="preserve">; </w:t>
      </w:r>
      <w:proofErr w:type="spellStart"/>
      <w:r>
        <w:rPr>
          <w:lang w:val="en-GB"/>
        </w:rPr>
        <w:t>Shiffman</w:t>
      </w:r>
      <w:proofErr w:type="spellEnd"/>
      <w:r>
        <w:rPr>
          <w:lang w:val="en-GB"/>
        </w:rPr>
        <w:t>, Stone, &amp; Hufford, 2007</w:t>
      </w:r>
      <w:r w:rsidR="00E779C7" w:rsidRPr="006417BF">
        <w:rPr>
          <w:noProof/>
          <w:lang w:val="en-GB"/>
        </w:rPr>
        <w:t>)</w:t>
      </w:r>
      <w:r w:rsidR="00F016ED" w:rsidRPr="006417BF">
        <w:rPr>
          <w:rFonts w:cs="Arial"/>
          <w:lang w:val="en-GB"/>
        </w:rPr>
        <w:t>.</w:t>
      </w:r>
      <w:r w:rsidR="00D72759">
        <w:rPr>
          <w:rFonts w:cs="Arial"/>
          <w:lang w:val="en-GB"/>
        </w:rPr>
        <w:t xml:space="preserve"> </w:t>
      </w:r>
    </w:p>
    <w:p w14:paraId="51FD261D" w14:textId="22A1546D" w:rsidR="004A74FB" w:rsidRDefault="00E779C7" w:rsidP="00C86E32">
      <w:pPr>
        <w:spacing w:line="480" w:lineRule="auto"/>
        <w:ind w:firstLine="709"/>
        <w:rPr>
          <w:rFonts w:cs="Arial"/>
          <w:lang w:val="en-GB"/>
        </w:rPr>
      </w:pPr>
      <w:r w:rsidRPr="006417BF">
        <w:rPr>
          <w:rFonts w:cs="Arial"/>
          <w:lang w:val="en-GB"/>
        </w:rPr>
        <w:t>The validity of</w:t>
      </w:r>
      <w:r w:rsidR="00564DE6">
        <w:rPr>
          <w:rFonts w:cs="Arial"/>
          <w:lang w:val="en-GB"/>
        </w:rPr>
        <w:t xml:space="preserve"> </w:t>
      </w:r>
      <w:r w:rsidR="000504BE">
        <w:rPr>
          <w:rFonts w:cs="Arial"/>
          <w:lang w:val="en-GB"/>
        </w:rPr>
        <w:t>the</w:t>
      </w:r>
      <w:r w:rsidR="00D92277">
        <w:rPr>
          <w:rFonts w:cs="Arial"/>
          <w:lang w:val="en-GB"/>
        </w:rPr>
        <w:t xml:space="preserve"> EMA</w:t>
      </w:r>
      <w:r w:rsidR="00D92277" w:rsidRPr="006417BF">
        <w:rPr>
          <w:rFonts w:cs="Arial"/>
          <w:lang w:val="en-GB"/>
        </w:rPr>
        <w:t xml:space="preserve"> </w:t>
      </w:r>
      <w:r w:rsidR="004A74FB" w:rsidRPr="006417BF">
        <w:rPr>
          <w:rFonts w:cs="Arial"/>
          <w:lang w:val="en-GB"/>
        </w:rPr>
        <w:t xml:space="preserve">has </w:t>
      </w:r>
      <w:r w:rsidRPr="006417BF">
        <w:rPr>
          <w:rFonts w:cs="Arial"/>
          <w:lang w:val="en-GB"/>
        </w:rPr>
        <w:t xml:space="preserve">proved to be useful in research on </w:t>
      </w:r>
      <w:r w:rsidR="00564DE6">
        <w:rPr>
          <w:rFonts w:cs="Arial"/>
          <w:lang w:val="en-GB"/>
        </w:rPr>
        <w:t xml:space="preserve">a very wide range of outcomes including most clinical symptoms and syndromes, and a plethora of health related </w:t>
      </w:r>
      <w:r w:rsidR="00EA7F5E">
        <w:rPr>
          <w:rFonts w:cs="Arial"/>
          <w:lang w:val="en-GB"/>
        </w:rPr>
        <w:t>behaviours</w:t>
      </w:r>
      <w:r w:rsidR="00564DE6">
        <w:rPr>
          <w:rFonts w:cs="Arial"/>
          <w:lang w:val="en-GB"/>
        </w:rPr>
        <w:t xml:space="preserve"> and conditions (see e.g. </w:t>
      </w:r>
      <w:proofErr w:type="spellStart"/>
      <w:r w:rsidR="00564DE6">
        <w:rPr>
          <w:lang w:val="en-GB"/>
        </w:rPr>
        <w:t>Shiffman</w:t>
      </w:r>
      <w:proofErr w:type="spellEnd"/>
      <w:r w:rsidR="00564DE6">
        <w:rPr>
          <w:lang w:val="en-GB"/>
        </w:rPr>
        <w:t xml:space="preserve">, Stone, &amp; Hufford, 2007). </w:t>
      </w:r>
      <w:r w:rsidR="00BF79CA">
        <w:rPr>
          <w:lang w:val="en-GB"/>
        </w:rPr>
        <w:t>For example, r</w:t>
      </w:r>
      <w:r w:rsidR="00EA7F5E">
        <w:rPr>
          <w:lang w:val="en-GB"/>
        </w:rPr>
        <w:t xml:space="preserve">ecently published systematic reviews </w:t>
      </w:r>
      <w:r w:rsidR="00205D6D">
        <w:rPr>
          <w:lang w:val="en-GB"/>
        </w:rPr>
        <w:t>emphasize</w:t>
      </w:r>
      <w:r w:rsidR="00EA7F5E">
        <w:rPr>
          <w:lang w:val="en-GB"/>
        </w:rPr>
        <w:t xml:space="preserve"> the benefits of </w:t>
      </w:r>
      <w:r w:rsidR="000504BE">
        <w:rPr>
          <w:lang w:val="en-GB"/>
        </w:rPr>
        <w:t xml:space="preserve">the </w:t>
      </w:r>
      <w:r w:rsidR="00D92277">
        <w:rPr>
          <w:lang w:val="en-GB"/>
        </w:rPr>
        <w:t>EMA</w:t>
      </w:r>
      <w:r w:rsidR="00EA7F5E">
        <w:rPr>
          <w:lang w:val="en-GB"/>
        </w:rPr>
        <w:t xml:space="preserve"> in the investigation of </w:t>
      </w:r>
      <w:r w:rsidR="000504BE">
        <w:rPr>
          <w:lang w:val="en-GB"/>
        </w:rPr>
        <w:t xml:space="preserve">substance use and </w:t>
      </w:r>
      <w:r w:rsidR="00EA7F5E">
        <w:rPr>
          <w:lang w:val="en-GB"/>
        </w:rPr>
        <w:t>craving in daily life (</w:t>
      </w:r>
      <w:proofErr w:type="spellStart"/>
      <w:r w:rsidR="00EA7F5E">
        <w:rPr>
          <w:lang w:val="en-GB"/>
        </w:rPr>
        <w:t>Serre</w:t>
      </w:r>
      <w:proofErr w:type="spellEnd"/>
      <w:r w:rsidR="00EA7F5E">
        <w:rPr>
          <w:lang w:val="en-GB"/>
        </w:rPr>
        <w:t xml:space="preserve"> et al., 2015), the impact of psychotropic medication on patients’ experiences (</w:t>
      </w:r>
      <w:proofErr w:type="spellStart"/>
      <w:r w:rsidR="00EA7F5E">
        <w:rPr>
          <w:lang w:val="en-GB"/>
        </w:rPr>
        <w:t>Bos</w:t>
      </w:r>
      <w:proofErr w:type="spellEnd"/>
      <w:r w:rsidR="00EA7F5E">
        <w:rPr>
          <w:lang w:val="en-GB"/>
        </w:rPr>
        <w:t xml:space="preserve">, </w:t>
      </w:r>
      <w:proofErr w:type="spellStart"/>
      <w:r w:rsidR="00EA7F5E">
        <w:rPr>
          <w:lang w:val="en-GB"/>
        </w:rPr>
        <w:t>Schoevers</w:t>
      </w:r>
      <w:proofErr w:type="spellEnd"/>
      <w:r w:rsidR="00EA7F5E">
        <w:rPr>
          <w:lang w:val="en-GB"/>
        </w:rPr>
        <w:t xml:space="preserve">, &amp; </w:t>
      </w:r>
      <w:proofErr w:type="spellStart"/>
      <w:r w:rsidR="00733D7C">
        <w:rPr>
          <w:lang w:val="en-GB"/>
        </w:rPr>
        <w:t>Aan</w:t>
      </w:r>
      <w:proofErr w:type="spellEnd"/>
      <w:r w:rsidR="00733D7C">
        <w:rPr>
          <w:lang w:val="en-GB"/>
        </w:rPr>
        <w:t xml:space="preserve"> het </w:t>
      </w:r>
      <w:r w:rsidR="00EA7F5E">
        <w:rPr>
          <w:lang w:val="en-GB"/>
        </w:rPr>
        <w:t>Rot, 2015),</w:t>
      </w:r>
      <w:r w:rsidR="00733D7C">
        <w:rPr>
          <w:lang w:val="en-GB"/>
        </w:rPr>
        <w:t xml:space="preserve"> anxiety symptom dynamics (</w:t>
      </w:r>
      <w:proofErr w:type="spellStart"/>
      <w:r w:rsidR="00733D7C">
        <w:rPr>
          <w:lang w:val="en-GB"/>
        </w:rPr>
        <w:t>Walz</w:t>
      </w:r>
      <w:proofErr w:type="spellEnd"/>
      <w:r w:rsidR="00733D7C">
        <w:rPr>
          <w:lang w:val="en-GB"/>
        </w:rPr>
        <w:t xml:space="preserve">, </w:t>
      </w:r>
      <w:proofErr w:type="spellStart"/>
      <w:r w:rsidR="00733D7C">
        <w:rPr>
          <w:lang w:val="en-GB"/>
        </w:rPr>
        <w:t>Nauta</w:t>
      </w:r>
      <w:proofErr w:type="spellEnd"/>
      <w:r w:rsidR="00733D7C">
        <w:rPr>
          <w:lang w:val="en-GB"/>
        </w:rPr>
        <w:t xml:space="preserve">, &amp; </w:t>
      </w:r>
      <w:proofErr w:type="spellStart"/>
      <w:r w:rsidR="00733D7C">
        <w:rPr>
          <w:lang w:val="en-GB"/>
        </w:rPr>
        <w:t>Aan</w:t>
      </w:r>
      <w:proofErr w:type="spellEnd"/>
      <w:r w:rsidR="00733D7C">
        <w:rPr>
          <w:lang w:val="en-GB"/>
        </w:rPr>
        <w:t xml:space="preserve"> het Rot</w:t>
      </w:r>
      <w:r w:rsidR="00EA7F5E">
        <w:rPr>
          <w:lang w:val="en-GB"/>
        </w:rPr>
        <w:t xml:space="preserve">, 2014), </w:t>
      </w:r>
      <w:r w:rsidR="00D3680F">
        <w:rPr>
          <w:lang w:val="en-GB"/>
        </w:rPr>
        <w:t xml:space="preserve">and the dynamics of everyday mood in patients with </w:t>
      </w:r>
      <w:r w:rsidR="000504BE">
        <w:rPr>
          <w:lang w:val="en-GB"/>
        </w:rPr>
        <w:t xml:space="preserve">a </w:t>
      </w:r>
      <w:r w:rsidR="00D3680F">
        <w:rPr>
          <w:lang w:val="en-GB"/>
        </w:rPr>
        <w:t>major depressive disorder (</w:t>
      </w:r>
      <w:proofErr w:type="spellStart"/>
      <w:r w:rsidR="008A6C0C">
        <w:rPr>
          <w:lang w:val="en-GB"/>
        </w:rPr>
        <w:t>Aan</w:t>
      </w:r>
      <w:proofErr w:type="spellEnd"/>
      <w:r w:rsidR="008A6C0C">
        <w:rPr>
          <w:lang w:val="en-GB"/>
        </w:rPr>
        <w:t xml:space="preserve"> het </w:t>
      </w:r>
      <w:r w:rsidR="00D3680F">
        <w:rPr>
          <w:lang w:val="en-GB"/>
        </w:rPr>
        <w:t xml:space="preserve">Rot, </w:t>
      </w:r>
      <w:proofErr w:type="spellStart"/>
      <w:r w:rsidR="00D3680F">
        <w:rPr>
          <w:lang w:val="en-GB"/>
        </w:rPr>
        <w:t>Hogenelst</w:t>
      </w:r>
      <w:proofErr w:type="spellEnd"/>
      <w:r w:rsidR="00D3680F">
        <w:rPr>
          <w:lang w:val="en-GB"/>
        </w:rPr>
        <w:t xml:space="preserve">, &amp; </w:t>
      </w:r>
      <w:proofErr w:type="spellStart"/>
      <w:r w:rsidR="00D3680F">
        <w:rPr>
          <w:lang w:val="en-GB"/>
        </w:rPr>
        <w:t>Scho</w:t>
      </w:r>
      <w:r w:rsidR="008A6C0C">
        <w:rPr>
          <w:lang w:val="en-GB"/>
        </w:rPr>
        <w:t>e</w:t>
      </w:r>
      <w:r w:rsidR="00D3680F">
        <w:rPr>
          <w:lang w:val="en-GB"/>
        </w:rPr>
        <w:t>vers</w:t>
      </w:r>
      <w:proofErr w:type="spellEnd"/>
      <w:r w:rsidR="00D3680F">
        <w:rPr>
          <w:lang w:val="en-GB"/>
        </w:rPr>
        <w:t xml:space="preserve">, 2012). </w:t>
      </w:r>
    </w:p>
    <w:p w14:paraId="7949D245" w14:textId="4DD042B6" w:rsidR="004C191F" w:rsidRDefault="004E765F" w:rsidP="00C86E32">
      <w:pPr>
        <w:spacing w:line="480" w:lineRule="auto"/>
        <w:ind w:firstLine="709"/>
        <w:rPr>
          <w:lang w:val="en-GB"/>
        </w:rPr>
      </w:pPr>
      <w:r>
        <w:rPr>
          <w:rFonts w:cs="Arial"/>
          <w:lang w:val="en-GB"/>
        </w:rPr>
        <w:lastRenderedPageBreak/>
        <w:t xml:space="preserve">The </w:t>
      </w:r>
      <w:r w:rsidR="00C306FE">
        <w:rPr>
          <w:rFonts w:cs="Arial"/>
          <w:lang w:val="en-GB"/>
        </w:rPr>
        <w:t xml:space="preserve">growing </w:t>
      </w:r>
      <w:r>
        <w:rPr>
          <w:rFonts w:cs="Arial"/>
          <w:lang w:val="en-GB"/>
        </w:rPr>
        <w:t xml:space="preserve">number </w:t>
      </w:r>
      <w:r w:rsidR="005E581E">
        <w:rPr>
          <w:rFonts w:cs="Arial"/>
          <w:lang w:val="en-GB"/>
        </w:rPr>
        <w:t xml:space="preserve">of published </w:t>
      </w:r>
      <w:r w:rsidR="00D92277">
        <w:rPr>
          <w:rFonts w:cs="Arial"/>
          <w:lang w:val="en-GB"/>
        </w:rPr>
        <w:t>EMA</w:t>
      </w:r>
      <w:r w:rsidR="005E581E">
        <w:rPr>
          <w:rFonts w:cs="Arial"/>
          <w:lang w:val="en-GB"/>
        </w:rPr>
        <w:t xml:space="preserve"> </w:t>
      </w:r>
      <w:r w:rsidR="001B0504">
        <w:rPr>
          <w:rFonts w:cs="Arial"/>
          <w:lang w:val="en-GB"/>
        </w:rPr>
        <w:t>studies make</w:t>
      </w:r>
      <w:r w:rsidR="00D92277">
        <w:rPr>
          <w:rFonts w:cs="Arial"/>
          <w:lang w:val="en-GB"/>
        </w:rPr>
        <w:t>s</w:t>
      </w:r>
      <w:r w:rsidR="001B0504">
        <w:rPr>
          <w:rFonts w:cs="Arial"/>
          <w:lang w:val="en-GB"/>
        </w:rPr>
        <w:t xml:space="preserve"> researchers more familiar with the methods</w:t>
      </w:r>
      <w:r>
        <w:rPr>
          <w:rFonts w:cs="Arial"/>
          <w:lang w:val="en-GB"/>
        </w:rPr>
        <w:t>. However</w:t>
      </w:r>
      <w:r w:rsidR="001B0504">
        <w:rPr>
          <w:rFonts w:cs="Arial"/>
          <w:lang w:val="en-GB"/>
        </w:rPr>
        <w:t>, the complexity of statistic</w:t>
      </w:r>
      <w:r w:rsidR="00D92277">
        <w:rPr>
          <w:rFonts w:cs="Arial"/>
          <w:lang w:val="en-GB"/>
        </w:rPr>
        <w:t>al technique</w:t>
      </w:r>
      <w:r w:rsidR="002510F8">
        <w:rPr>
          <w:rFonts w:cs="Arial"/>
          <w:lang w:val="en-GB"/>
        </w:rPr>
        <w:t>s</w:t>
      </w:r>
      <w:r w:rsidR="00A36ADD">
        <w:rPr>
          <w:rFonts w:cs="Arial"/>
          <w:lang w:val="en-GB"/>
        </w:rPr>
        <w:t xml:space="preserve"> </w:t>
      </w:r>
      <w:r w:rsidR="002510F8">
        <w:rPr>
          <w:rFonts w:cs="Arial"/>
          <w:lang w:val="en-GB"/>
        </w:rPr>
        <w:t xml:space="preserve">for analysing </w:t>
      </w:r>
      <w:r w:rsidR="001B0504">
        <w:rPr>
          <w:rFonts w:cs="Arial"/>
          <w:lang w:val="en-GB"/>
        </w:rPr>
        <w:t xml:space="preserve">intensive longitudinal data </w:t>
      </w:r>
      <w:r w:rsidR="002453E8">
        <w:rPr>
          <w:rFonts w:cs="Arial"/>
          <w:lang w:val="en-GB"/>
        </w:rPr>
        <w:t>is</w:t>
      </w:r>
      <w:r w:rsidR="00A61548">
        <w:rPr>
          <w:rFonts w:cs="Arial"/>
          <w:lang w:val="en-GB"/>
        </w:rPr>
        <w:t xml:space="preserve"> challenging</w:t>
      </w:r>
      <w:r w:rsidR="006E68B9">
        <w:rPr>
          <w:rFonts w:cs="Arial"/>
          <w:lang w:val="en-GB"/>
        </w:rPr>
        <w:t xml:space="preserve">. </w:t>
      </w:r>
      <w:r w:rsidR="0026007A">
        <w:rPr>
          <w:rFonts w:cs="Arial"/>
          <w:lang w:val="en-GB"/>
        </w:rPr>
        <w:t>For example, t</w:t>
      </w:r>
      <w:r w:rsidR="00053B6F">
        <w:rPr>
          <w:rFonts w:cs="Arial"/>
          <w:lang w:val="en-GB"/>
        </w:rPr>
        <w:t xml:space="preserve">he temporal nature of longitudinal data with repeated measures within subjects require </w:t>
      </w:r>
      <w:r w:rsidR="00C7137A">
        <w:rPr>
          <w:rFonts w:cs="Arial"/>
          <w:lang w:val="en-GB"/>
        </w:rPr>
        <w:t xml:space="preserve">a thorough inspection of possible time trends </w:t>
      </w:r>
      <w:r w:rsidR="008D2E6C">
        <w:rPr>
          <w:rFonts w:cs="Arial"/>
          <w:lang w:val="en-GB"/>
        </w:rPr>
        <w:t>and/or</w:t>
      </w:r>
      <w:r w:rsidR="00C7137A">
        <w:rPr>
          <w:rFonts w:cs="Arial"/>
          <w:lang w:val="en-GB"/>
        </w:rPr>
        <w:t xml:space="preserve"> cycles</w:t>
      </w:r>
      <w:r w:rsidR="00D9178C">
        <w:rPr>
          <w:rFonts w:cs="Arial"/>
          <w:lang w:val="en-GB"/>
        </w:rPr>
        <w:t xml:space="preserve"> (Beal &amp; Weiss, 2003</w:t>
      </w:r>
      <w:r w:rsidR="00462F49">
        <w:rPr>
          <w:rFonts w:cs="Arial"/>
          <w:lang w:val="en-GB"/>
        </w:rPr>
        <w:t>)</w:t>
      </w:r>
      <w:r w:rsidR="008D2E6C">
        <w:rPr>
          <w:rFonts w:cs="Arial"/>
          <w:lang w:val="en-GB"/>
        </w:rPr>
        <w:t>.</w:t>
      </w:r>
      <w:r w:rsidR="00053B6F">
        <w:rPr>
          <w:rFonts w:cs="Arial"/>
          <w:lang w:val="en-GB"/>
        </w:rPr>
        <w:t xml:space="preserve"> </w:t>
      </w:r>
      <w:r w:rsidR="004C191F" w:rsidRPr="006417BF">
        <w:rPr>
          <w:lang w:val="en-GB"/>
        </w:rPr>
        <w:t xml:space="preserve">By ignoring </w:t>
      </w:r>
      <w:r w:rsidR="0026007A">
        <w:rPr>
          <w:lang w:val="en-GB"/>
        </w:rPr>
        <w:t xml:space="preserve">these </w:t>
      </w:r>
      <w:r w:rsidR="004C191F">
        <w:rPr>
          <w:lang w:val="en-GB"/>
        </w:rPr>
        <w:t xml:space="preserve">time </w:t>
      </w:r>
      <w:r w:rsidR="0026007A">
        <w:rPr>
          <w:lang w:val="en-GB"/>
        </w:rPr>
        <w:t>patterns</w:t>
      </w:r>
      <w:r w:rsidR="004C191F">
        <w:rPr>
          <w:lang w:val="en-GB"/>
        </w:rPr>
        <w:t xml:space="preserve">, statistical </w:t>
      </w:r>
      <w:r w:rsidR="004C191F" w:rsidRPr="006417BF">
        <w:rPr>
          <w:lang w:val="en-GB"/>
        </w:rPr>
        <w:t>model</w:t>
      </w:r>
      <w:r w:rsidR="004C191F">
        <w:rPr>
          <w:lang w:val="en-GB"/>
        </w:rPr>
        <w:t>s can be</w:t>
      </w:r>
      <w:r w:rsidR="004C191F" w:rsidRPr="006417BF">
        <w:rPr>
          <w:lang w:val="en-GB"/>
        </w:rPr>
        <w:t xml:space="preserve"> </w:t>
      </w:r>
      <w:proofErr w:type="spellStart"/>
      <w:r w:rsidR="004C191F" w:rsidRPr="006417BF">
        <w:rPr>
          <w:lang w:val="en-GB"/>
        </w:rPr>
        <w:t>misspecified</w:t>
      </w:r>
      <w:proofErr w:type="spellEnd"/>
      <w:r w:rsidR="00C12CAC">
        <w:rPr>
          <w:lang w:val="en-GB"/>
        </w:rPr>
        <w:t>,</w:t>
      </w:r>
      <w:r w:rsidR="004C191F" w:rsidRPr="006417BF">
        <w:rPr>
          <w:lang w:val="en-GB"/>
        </w:rPr>
        <w:t xml:space="preserve"> </w:t>
      </w:r>
      <w:r w:rsidR="00C12CAC">
        <w:rPr>
          <w:lang w:val="en-GB"/>
        </w:rPr>
        <w:t>which</w:t>
      </w:r>
      <w:r w:rsidR="006E68B9">
        <w:rPr>
          <w:lang w:val="en-GB"/>
        </w:rPr>
        <w:t xml:space="preserve"> result</w:t>
      </w:r>
      <w:r w:rsidR="00C12CAC">
        <w:rPr>
          <w:lang w:val="en-GB"/>
        </w:rPr>
        <w:t>s</w:t>
      </w:r>
      <w:r w:rsidR="004C191F" w:rsidRPr="006417BF">
        <w:rPr>
          <w:lang w:val="en-GB"/>
        </w:rPr>
        <w:t xml:space="preserve"> in biased </w:t>
      </w:r>
      <w:r w:rsidR="008D2E6C">
        <w:rPr>
          <w:lang w:val="en-GB"/>
        </w:rPr>
        <w:t>outcomes</w:t>
      </w:r>
      <w:r w:rsidR="004C191F" w:rsidRPr="006417BF">
        <w:rPr>
          <w:lang w:val="en-GB"/>
        </w:rPr>
        <w:t>.</w:t>
      </w:r>
      <w:r w:rsidR="008D2E6C">
        <w:rPr>
          <w:lang w:val="en-GB"/>
        </w:rPr>
        <w:t xml:space="preserve"> </w:t>
      </w:r>
      <w:r w:rsidR="004C191F">
        <w:rPr>
          <w:lang w:val="en-GB"/>
        </w:rPr>
        <w:t xml:space="preserve">On the contrary, the use of </w:t>
      </w:r>
      <w:r w:rsidR="008D2E6C">
        <w:rPr>
          <w:lang w:val="en-GB"/>
        </w:rPr>
        <w:t>time</w:t>
      </w:r>
      <w:r w:rsidR="00C12CAC">
        <w:rPr>
          <w:lang w:val="en-GB"/>
        </w:rPr>
        <w:t xml:space="preserve"> related</w:t>
      </w:r>
      <w:r w:rsidR="004C191F" w:rsidRPr="006417BF">
        <w:rPr>
          <w:lang w:val="en-GB"/>
        </w:rPr>
        <w:t xml:space="preserve"> predictor</w:t>
      </w:r>
      <w:r w:rsidR="004C191F">
        <w:rPr>
          <w:lang w:val="en-GB"/>
        </w:rPr>
        <w:t>s</w:t>
      </w:r>
      <w:r w:rsidR="004C191F" w:rsidRPr="006417BF">
        <w:rPr>
          <w:lang w:val="en-GB"/>
        </w:rPr>
        <w:t xml:space="preserve"> may reduce the error in the criterion and may</w:t>
      </w:r>
      <w:r w:rsidR="004C191F">
        <w:rPr>
          <w:lang w:val="en-GB"/>
        </w:rPr>
        <w:t>,</w:t>
      </w:r>
      <w:r w:rsidR="004C191F" w:rsidRPr="006417BF">
        <w:rPr>
          <w:lang w:val="en-GB"/>
        </w:rPr>
        <w:t xml:space="preserve"> therefore</w:t>
      </w:r>
      <w:r w:rsidR="004C191F">
        <w:rPr>
          <w:lang w:val="en-GB"/>
        </w:rPr>
        <w:t>,</w:t>
      </w:r>
      <w:r w:rsidR="004C191F" w:rsidRPr="006417BF">
        <w:rPr>
          <w:lang w:val="en-GB"/>
        </w:rPr>
        <w:t xml:space="preserve"> increase the </w:t>
      </w:r>
      <w:r w:rsidR="00DE5773">
        <w:rPr>
          <w:lang w:val="en-GB"/>
        </w:rPr>
        <w:t>probability to find</w:t>
      </w:r>
      <w:r w:rsidR="004C191F" w:rsidRPr="006417BF">
        <w:rPr>
          <w:lang w:val="en-GB"/>
        </w:rPr>
        <w:t xml:space="preserve"> other theoretically relevant effects.</w:t>
      </w:r>
    </w:p>
    <w:p w14:paraId="3C28AFD0" w14:textId="2ACA7F6A" w:rsidR="006E68B9" w:rsidRDefault="00204B13" w:rsidP="00C86E32">
      <w:pPr>
        <w:spacing w:line="480" w:lineRule="auto"/>
        <w:ind w:firstLine="709"/>
        <w:rPr>
          <w:rFonts w:cs="Arial"/>
          <w:lang w:val="en-GB"/>
        </w:rPr>
      </w:pPr>
      <w:r>
        <w:rPr>
          <w:rFonts w:cs="Arial"/>
          <w:lang w:val="en-GB"/>
        </w:rPr>
        <w:t xml:space="preserve">While growth models are </w:t>
      </w:r>
      <w:r w:rsidR="00CE3961">
        <w:rPr>
          <w:rFonts w:cs="Arial"/>
          <w:lang w:val="en-GB"/>
        </w:rPr>
        <w:t xml:space="preserve">relatively easy to regress with additional </w:t>
      </w:r>
      <w:r w:rsidR="006E68B9">
        <w:rPr>
          <w:rFonts w:cs="Arial"/>
          <w:lang w:val="en-GB"/>
        </w:rPr>
        <w:t xml:space="preserve">linear or transformed terms </w:t>
      </w:r>
      <w:r w:rsidR="00515787">
        <w:rPr>
          <w:rFonts w:cs="Arial"/>
          <w:lang w:val="en-GB"/>
        </w:rPr>
        <w:t xml:space="preserve">that </w:t>
      </w:r>
      <w:r w:rsidR="006E68B9">
        <w:rPr>
          <w:rFonts w:cs="Arial"/>
          <w:lang w:val="en-GB"/>
        </w:rPr>
        <w:t>match a curvilinear pattern</w:t>
      </w:r>
      <w:r w:rsidR="00CE3961">
        <w:rPr>
          <w:rFonts w:cs="Arial"/>
          <w:lang w:val="en-GB"/>
        </w:rPr>
        <w:t>, the procedures for cycles are more complex.</w:t>
      </w:r>
      <w:r w:rsidR="006E68B9">
        <w:rPr>
          <w:rFonts w:cs="Arial"/>
          <w:lang w:val="en-GB"/>
        </w:rPr>
        <w:t xml:space="preserve"> </w:t>
      </w:r>
      <w:r w:rsidR="00A82D1E">
        <w:rPr>
          <w:rFonts w:cs="Arial"/>
          <w:lang w:val="en-GB"/>
        </w:rPr>
        <w:t xml:space="preserve">The aim is to support </w:t>
      </w:r>
      <w:r w:rsidR="00582154">
        <w:rPr>
          <w:rFonts w:cs="Arial"/>
          <w:lang w:val="en-GB"/>
        </w:rPr>
        <w:t>applied</w:t>
      </w:r>
      <w:r w:rsidR="006E68B9">
        <w:rPr>
          <w:rFonts w:cs="Arial"/>
          <w:lang w:val="en-GB"/>
        </w:rPr>
        <w:t xml:space="preserve"> researchers in their choice of appropriate models by demonstrating how cyclic models can be used to fit </w:t>
      </w:r>
      <w:r w:rsidR="00582154">
        <w:rPr>
          <w:rFonts w:cs="Arial"/>
          <w:lang w:val="en-GB"/>
        </w:rPr>
        <w:t>longitudinal</w:t>
      </w:r>
      <w:r w:rsidR="006E68B9">
        <w:rPr>
          <w:rFonts w:cs="Arial"/>
          <w:lang w:val="en-GB"/>
        </w:rPr>
        <w:t xml:space="preserve"> data. </w:t>
      </w:r>
    </w:p>
    <w:p w14:paraId="338B9DAD" w14:textId="00F84B10" w:rsidR="00460C82" w:rsidRPr="00683FB6" w:rsidRDefault="002510F8" w:rsidP="00C86E32">
      <w:pPr>
        <w:spacing w:line="480" w:lineRule="auto"/>
        <w:ind w:firstLine="708"/>
        <w:rPr>
          <w:lang w:val="en-US"/>
        </w:rPr>
      </w:pPr>
      <w:r>
        <w:rPr>
          <w:rFonts w:cs="Arial"/>
          <w:lang w:val="en-GB"/>
        </w:rPr>
        <w:t xml:space="preserve">Various </w:t>
      </w:r>
      <w:r w:rsidR="00205D6D">
        <w:rPr>
          <w:rFonts w:cs="Arial"/>
          <w:lang w:val="en-GB"/>
        </w:rPr>
        <w:t xml:space="preserve">cyclic </w:t>
      </w:r>
      <w:r>
        <w:rPr>
          <w:lang w:val="en-GB"/>
        </w:rPr>
        <w:t xml:space="preserve">physiological processes </w:t>
      </w:r>
      <w:r w:rsidR="00075B6F">
        <w:rPr>
          <w:rFonts w:cs="Arial"/>
          <w:lang w:val="en-GB"/>
        </w:rPr>
        <w:t>may influence psych</w:t>
      </w:r>
      <w:r w:rsidR="00480C8D">
        <w:rPr>
          <w:lang w:val="en-GB"/>
        </w:rPr>
        <w:t>ological outcomes</w:t>
      </w:r>
      <w:r w:rsidR="00373522">
        <w:rPr>
          <w:lang w:val="en-GB"/>
        </w:rPr>
        <w:t xml:space="preserve">. For example, </w:t>
      </w:r>
      <w:r w:rsidR="00075B6F">
        <w:rPr>
          <w:lang w:val="en-GB"/>
        </w:rPr>
        <w:t xml:space="preserve">there is a circadian rhythm in </w:t>
      </w:r>
      <w:r w:rsidR="00373522" w:rsidRPr="006417BF">
        <w:rPr>
          <w:lang w:val="en-GB"/>
        </w:rPr>
        <w:t xml:space="preserve">hormone production </w:t>
      </w:r>
      <w:r w:rsidR="00075B6F">
        <w:rPr>
          <w:lang w:val="en-GB"/>
        </w:rPr>
        <w:t>that</w:t>
      </w:r>
      <w:r w:rsidR="00480C8D" w:rsidRPr="006417BF">
        <w:rPr>
          <w:lang w:val="en-GB"/>
        </w:rPr>
        <w:t xml:space="preserve"> </w:t>
      </w:r>
      <w:r w:rsidR="00373522">
        <w:rPr>
          <w:lang w:val="en-GB"/>
        </w:rPr>
        <w:t>i</w:t>
      </w:r>
      <w:r w:rsidR="00480C8D" w:rsidRPr="006417BF">
        <w:rPr>
          <w:lang w:val="en-GB"/>
        </w:rPr>
        <w:t>nfluence</w:t>
      </w:r>
      <w:r>
        <w:rPr>
          <w:lang w:val="en-GB"/>
        </w:rPr>
        <w:t>s</w:t>
      </w:r>
      <w:r w:rsidR="00480C8D" w:rsidRPr="006417BF">
        <w:rPr>
          <w:lang w:val="en-GB"/>
        </w:rPr>
        <w:t xml:space="preserve"> psychological states and behaviour</w:t>
      </w:r>
      <w:r w:rsidR="00480C8D">
        <w:rPr>
          <w:lang w:val="en-GB"/>
        </w:rPr>
        <w:t xml:space="preserve"> (Chow</w:t>
      </w:r>
      <w:r w:rsidR="0027705F">
        <w:rPr>
          <w:lang w:val="en-GB"/>
        </w:rPr>
        <w:t xml:space="preserve">, </w:t>
      </w:r>
      <w:proofErr w:type="spellStart"/>
      <w:r w:rsidR="0027705F">
        <w:rPr>
          <w:lang w:val="en-GB"/>
        </w:rPr>
        <w:t>Hamaker</w:t>
      </w:r>
      <w:proofErr w:type="spellEnd"/>
      <w:r w:rsidR="0027705F">
        <w:rPr>
          <w:lang w:val="en-GB"/>
        </w:rPr>
        <w:t xml:space="preserve">, Fujita, &amp; </w:t>
      </w:r>
      <w:proofErr w:type="spellStart"/>
      <w:r w:rsidR="0027705F">
        <w:rPr>
          <w:lang w:val="en-GB"/>
        </w:rPr>
        <w:t>Boker</w:t>
      </w:r>
      <w:proofErr w:type="spellEnd"/>
      <w:r w:rsidR="0027705F">
        <w:rPr>
          <w:lang w:val="en-GB"/>
        </w:rPr>
        <w:t>,</w:t>
      </w:r>
      <w:r w:rsidR="00480C8D">
        <w:rPr>
          <w:lang w:val="en-GB"/>
        </w:rPr>
        <w:t xml:space="preserve"> 2009)</w:t>
      </w:r>
      <w:r w:rsidR="00480C8D" w:rsidRPr="006417BF">
        <w:rPr>
          <w:lang w:val="en-GB"/>
        </w:rPr>
        <w:t>.</w:t>
      </w:r>
      <w:r w:rsidR="00373522">
        <w:rPr>
          <w:lang w:val="en-GB"/>
        </w:rPr>
        <w:t xml:space="preserve"> </w:t>
      </w:r>
      <w:r w:rsidR="00CB61B5">
        <w:rPr>
          <w:lang w:val="en-GB"/>
        </w:rPr>
        <w:t xml:space="preserve">Another well-documented cyclic predictor of </w:t>
      </w:r>
      <w:r w:rsidR="00075B6F">
        <w:rPr>
          <w:lang w:val="en-GB"/>
        </w:rPr>
        <w:t xml:space="preserve">psychological </w:t>
      </w:r>
      <w:r w:rsidR="00CB61B5">
        <w:rPr>
          <w:lang w:val="en-GB"/>
        </w:rPr>
        <w:t xml:space="preserve">outcomes is </w:t>
      </w:r>
      <w:r w:rsidR="00F257D5">
        <w:rPr>
          <w:lang w:val="en-GB"/>
        </w:rPr>
        <w:t>the menstrual cycle</w:t>
      </w:r>
      <w:r w:rsidR="001E238B">
        <w:rPr>
          <w:lang w:val="en-GB"/>
        </w:rPr>
        <w:t xml:space="preserve"> </w:t>
      </w:r>
      <w:r w:rsidR="001E238B">
        <w:rPr>
          <w:lang w:val="en-GB"/>
        </w:rPr>
        <w:fldChar w:fldCharType="begin" w:fldLock="1"/>
      </w:r>
      <w:r w:rsidR="00582154">
        <w:rPr>
          <w:lang w:val="en-GB"/>
        </w:rPr>
        <w:instrText>ADDIN CSL_CITATION { "citationItems" : [ { "id" : "ITEM-1", "itemData" : { "author" : [ { "dropping-particle" : "", "family" : "Dimmock", "given" : "P.W.", "non-dropping-particle" : "", "parse-names" : false, "suffix" : "" }, { "dropping-particle" : "", "family" : "Wyatt", "given" : "K.M.", "non-dropping-particle" : "", "parse-names" : false, "suffix" : "" }, { "dropping-particle" : "", "family" : "Jones", "given" : "P.W.", "non-dropping-particle" : "", "parse-names" : false, "suffix" : "" }, { "dropping-particle" : "", "family" : "O'Brien", "given" : "P.M.", "non-dropping-particle" : "", "parse-names" : false, "suffix" : "" } ], "container-title" : "Lancet", "id" : "ITEM-1", "issue" : "9236", "issued" : { "date-parts" : [ [ "2000" ] ] }, "page" : "1131-1136", "title" : "Efficacy of selective serotonin-reuptake inhibitors in premenstrual syndrome: a systematic review.", "type" : "article-journal", "volume" : "356" }, "uris" : [ "http://www.mendeley.com/documents/?uuid=60a57cf1-edb6-4083-b4e4-1ef170258e2b" ] } ], "mendeley" : { "formattedCitation" : "(Dimmock, Wyatt, Jones, &amp; O\u2019Brien, 2000)", "plainTextFormattedCitation" : "(Dimmock, Wyatt, Jones, &amp; O\u2019Brien, 2000)", "previouslyFormattedCitation" : "(Dimmock, Wyatt, Jones, &amp; O\u2019Brien, 2000)" }, "properties" : {  }, "schema" : "https://github.com/citation-style-language/schema/raw/master/csl-citation.json" }</w:instrText>
      </w:r>
      <w:r w:rsidR="001E238B">
        <w:rPr>
          <w:lang w:val="en-GB"/>
        </w:rPr>
        <w:fldChar w:fldCharType="separate"/>
      </w:r>
      <w:r w:rsidR="001E238B" w:rsidRPr="001E238B">
        <w:rPr>
          <w:noProof/>
          <w:lang w:val="en-GB"/>
        </w:rPr>
        <w:t>(Dimmock, Wyatt, Jones, &amp; O’Brien, 2000)</w:t>
      </w:r>
      <w:r w:rsidR="001E238B">
        <w:rPr>
          <w:lang w:val="en-GB"/>
        </w:rPr>
        <w:fldChar w:fldCharType="end"/>
      </w:r>
      <w:r w:rsidR="001E238B">
        <w:rPr>
          <w:lang w:val="en-GB"/>
        </w:rPr>
        <w:t>.</w:t>
      </w:r>
      <w:r w:rsidR="00CB61B5">
        <w:rPr>
          <w:lang w:val="en-GB"/>
        </w:rPr>
        <w:t xml:space="preserve"> </w:t>
      </w:r>
      <w:r w:rsidR="006E68B9" w:rsidRPr="006417BF">
        <w:rPr>
          <w:lang w:val="en-GB"/>
        </w:rPr>
        <w:t xml:space="preserve">Cyclic patterns can be monitored in all kinds of time frames. For </w:t>
      </w:r>
      <w:r w:rsidR="00D92277">
        <w:rPr>
          <w:lang w:val="en-GB"/>
        </w:rPr>
        <w:t>EMA</w:t>
      </w:r>
      <w:r w:rsidR="006E68B9" w:rsidRPr="006417BF">
        <w:rPr>
          <w:lang w:val="en-GB"/>
        </w:rPr>
        <w:t xml:space="preserve"> data</w:t>
      </w:r>
      <w:r w:rsidR="0026007A">
        <w:rPr>
          <w:lang w:val="en-GB"/>
        </w:rPr>
        <w:t>,</w:t>
      </w:r>
      <w:r w:rsidR="006E68B9" w:rsidRPr="006417BF">
        <w:rPr>
          <w:lang w:val="en-GB"/>
        </w:rPr>
        <w:t xml:space="preserve"> patterns within a day will often be relevant. </w:t>
      </w:r>
      <w:r w:rsidR="006E68B9">
        <w:rPr>
          <w:lang w:val="en-GB"/>
        </w:rPr>
        <w:t>However, week</w:t>
      </w:r>
      <w:r w:rsidR="00582154">
        <w:rPr>
          <w:lang w:val="en-GB"/>
        </w:rPr>
        <w:t>ly</w:t>
      </w:r>
      <w:r w:rsidR="006E68B9">
        <w:rPr>
          <w:lang w:val="en-GB"/>
        </w:rPr>
        <w:t xml:space="preserve"> cycles</w:t>
      </w:r>
      <w:r w:rsidR="00582154">
        <w:rPr>
          <w:lang w:val="en-GB"/>
        </w:rPr>
        <w:t xml:space="preserve"> have been shown to exist in various </w:t>
      </w:r>
      <w:r w:rsidR="0038016C">
        <w:rPr>
          <w:lang w:val="en-GB"/>
        </w:rPr>
        <w:t xml:space="preserve">biological </w:t>
      </w:r>
      <w:r w:rsidR="00582154">
        <w:rPr>
          <w:lang w:val="en-GB"/>
        </w:rPr>
        <w:t xml:space="preserve">variables </w:t>
      </w:r>
      <w:r w:rsidR="00582154">
        <w:rPr>
          <w:lang w:val="en-GB"/>
        </w:rPr>
        <w:fldChar w:fldCharType="begin" w:fldLock="1"/>
      </w:r>
      <w:r w:rsidR="0038016C">
        <w:rPr>
          <w:lang w:val="en-GB"/>
        </w:rPr>
        <w:instrText>ADDIN CSL_CITATION { "citationItems" : [ { "id" : "ITEM-1", "itemData" : { "DOI" : "10.1037/0022-3514.58.1.164", "ISBN" : "0022-3514 (Print)\\r0022-3514 (Linking)", "ISSN" : "0022-3514", "PMID" : "2308073", "abstract" : "This study addressed two questions: Do daily fluctuations in mood exhibit a 7-day (circaseptum) cycle, and are there reliable individual differences in how entrained people's moods are to such a weekly cycle? Spectral analysis of daily mood over 84 occasions revealed a strong weekly rhythm in the temporal organization of mood in a sample of 74 undergraduates. A sine wave with a period of 7 days accounted for 40% of the variance in the daily mood data. Individual differences were also found in how entrained subjects' moods were to this weekly rhythm. We predicted that extraverts (compared with introverts) should be less entrained to a weekly cycle. Results suggest that the novelty- and sensation-seeking behavior of extraverts most likely serves to lessen the cyclical predictability of their day-to-day moods. The origin and psychological meaning of the 7-day week are discussed.", "author" : [ { "dropping-particle" : "", "family" : "Larsen", "given" : "R J", "non-dropping-particle" : "", "parse-names" : false, "suffix" : "" }, { "dropping-particle" : "", "family" : "Kasimatis", "given" : "M", "non-dropping-particle" : "", "parse-names" : false, "suffix" : "" } ], "container-title" : "Journal of personality and social psychology", "id" : "ITEM-1", "issue" : "1", "issued" : { "date-parts" : [ [ "1990" ] ] }, "page" : "164-171", "title" : "Individual differences in entrainment of mood to the weekly calendar.", "type" : "article-journal", "volume" : "58" }, "prefix" : "see for an overview", "uris" : [ "http://www.mendeley.com/documents/?uuid=c0c0a492-d698-4905-accc-b859d484e6d3" ] } ], "mendeley" : { "formattedCitation" : "(see for an overview Larsen &amp; Kasimatis, 1990)", "plainTextFormattedCitation" : "(see for an overview Larsen &amp; Kasimatis, 1990)", "previouslyFormattedCitation" : "(see for an overview Larsen &amp; Kasimatis, 1990)" }, "properties" : {  }, "schema" : "https://github.com/citation-style-language/schema/raw/master/csl-citation.json" }</w:instrText>
      </w:r>
      <w:r w:rsidR="00582154">
        <w:rPr>
          <w:lang w:val="en-GB"/>
        </w:rPr>
        <w:fldChar w:fldCharType="separate"/>
      </w:r>
      <w:r w:rsidR="0038016C" w:rsidRPr="0038016C">
        <w:rPr>
          <w:noProof/>
          <w:lang w:val="en-GB"/>
        </w:rPr>
        <w:t>(see for an overview Larsen &amp; Kasimatis, 1990)</w:t>
      </w:r>
      <w:r w:rsidR="00582154">
        <w:rPr>
          <w:lang w:val="en-GB"/>
        </w:rPr>
        <w:fldChar w:fldCharType="end"/>
      </w:r>
      <w:r w:rsidR="0038016C">
        <w:rPr>
          <w:lang w:val="en-GB"/>
        </w:rPr>
        <w:t xml:space="preserve">. </w:t>
      </w:r>
      <w:r w:rsidR="00460C82">
        <w:rPr>
          <w:rFonts w:cs="Arial"/>
          <w:lang w:val="en-GB"/>
        </w:rPr>
        <w:t xml:space="preserve">Researchers may be interested in underlying cyclic patterns of specific outcomes or they need to account for cycles to eliminate spurious relationships that are a by-product of the </w:t>
      </w:r>
      <w:r w:rsidR="0027705F">
        <w:rPr>
          <w:rFonts w:cs="Arial"/>
          <w:lang w:val="en-GB"/>
        </w:rPr>
        <w:t>time pattern (Beal &amp; Weiss, 2003</w:t>
      </w:r>
      <w:r w:rsidR="00460C82">
        <w:rPr>
          <w:rFonts w:cs="Arial"/>
          <w:lang w:val="en-GB"/>
        </w:rPr>
        <w:t>).</w:t>
      </w:r>
    </w:p>
    <w:p w14:paraId="653FAF66" w14:textId="77777777" w:rsidR="00C05B36" w:rsidRDefault="00030F50" w:rsidP="00C86E32">
      <w:pPr>
        <w:spacing w:line="480" w:lineRule="auto"/>
        <w:ind w:firstLine="709"/>
        <w:rPr>
          <w:lang w:val="en-GB"/>
        </w:rPr>
      </w:pPr>
      <w:r>
        <w:rPr>
          <w:lang w:val="en-GB"/>
        </w:rPr>
        <w:t>The cyclic model is not entirely new in psychological research. Recently</w:t>
      </w:r>
      <w:r w:rsidR="00246714">
        <w:rPr>
          <w:lang w:val="en-GB"/>
        </w:rPr>
        <w:t>,</w:t>
      </w:r>
      <w:r>
        <w:rPr>
          <w:lang w:val="en-GB"/>
        </w:rPr>
        <w:t xml:space="preserve"> Hu</w:t>
      </w:r>
      <w:r w:rsidR="005D0A0E">
        <w:rPr>
          <w:lang w:val="en-GB"/>
        </w:rPr>
        <w:t>h</w:t>
      </w:r>
      <w:r w:rsidR="0027705F">
        <w:rPr>
          <w:lang w:val="en-GB"/>
        </w:rPr>
        <w:t xml:space="preserve">, </w:t>
      </w:r>
      <w:proofErr w:type="spellStart"/>
      <w:r w:rsidR="0027705F">
        <w:rPr>
          <w:lang w:val="en-GB"/>
        </w:rPr>
        <w:t>Kaysen</w:t>
      </w:r>
      <w:proofErr w:type="spellEnd"/>
      <w:r w:rsidR="0027705F">
        <w:rPr>
          <w:lang w:val="en-GB"/>
        </w:rPr>
        <w:t>, and Atkins</w:t>
      </w:r>
      <w:r>
        <w:rPr>
          <w:lang w:val="en-GB"/>
        </w:rPr>
        <w:t xml:space="preserve"> (2015) demonstrated </w:t>
      </w:r>
      <w:r w:rsidR="00683FB6">
        <w:rPr>
          <w:lang w:val="en-GB"/>
        </w:rPr>
        <w:t>its</w:t>
      </w:r>
      <w:r>
        <w:rPr>
          <w:lang w:val="en-GB"/>
        </w:rPr>
        <w:t xml:space="preserve"> use in modelling daily alcohol consumption and concluded that the</w:t>
      </w:r>
      <w:r w:rsidR="00683FB6">
        <w:rPr>
          <w:lang w:val="en-GB"/>
        </w:rPr>
        <w:t xml:space="preserve"> cyclic model</w:t>
      </w:r>
      <w:r>
        <w:rPr>
          <w:lang w:val="en-GB"/>
        </w:rPr>
        <w:t xml:space="preserve"> offer</w:t>
      </w:r>
      <w:r w:rsidR="00B670D1">
        <w:rPr>
          <w:lang w:val="en-GB"/>
        </w:rPr>
        <w:t>s</w:t>
      </w:r>
      <w:r>
        <w:rPr>
          <w:lang w:val="en-GB"/>
        </w:rPr>
        <w:t xml:space="preserve"> a compromise between the simplicity of </w:t>
      </w:r>
      <w:r w:rsidR="0043434D">
        <w:rPr>
          <w:lang w:val="en-GB"/>
        </w:rPr>
        <w:t xml:space="preserve">the use of </w:t>
      </w:r>
      <w:r>
        <w:rPr>
          <w:lang w:val="en-GB"/>
        </w:rPr>
        <w:t xml:space="preserve">a </w:t>
      </w:r>
      <w:r w:rsidR="00E825BA">
        <w:rPr>
          <w:lang w:val="en-GB"/>
        </w:rPr>
        <w:lastRenderedPageBreak/>
        <w:t xml:space="preserve">dummy variable for </w:t>
      </w:r>
      <w:r>
        <w:rPr>
          <w:lang w:val="en-GB"/>
        </w:rPr>
        <w:t>weekend</w:t>
      </w:r>
      <w:r w:rsidR="00E825BA">
        <w:rPr>
          <w:lang w:val="en-GB"/>
        </w:rPr>
        <w:t>s</w:t>
      </w:r>
      <w:r>
        <w:rPr>
          <w:lang w:val="en-GB"/>
        </w:rPr>
        <w:t xml:space="preserve"> versus workday</w:t>
      </w:r>
      <w:r w:rsidR="00E825BA">
        <w:rPr>
          <w:lang w:val="en-GB"/>
        </w:rPr>
        <w:t>s</w:t>
      </w:r>
      <w:r>
        <w:rPr>
          <w:lang w:val="en-GB"/>
        </w:rPr>
        <w:t xml:space="preserve"> and a full set of dummies for all days. </w:t>
      </w:r>
      <w:r w:rsidR="00655013">
        <w:rPr>
          <w:lang w:val="en-GB"/>
        </w:rPr>
        <w:t>A model with dummies for each time point (each day for example) will more accurately estimate the means per time point</w:t>
      </w:r>
      <w:r w:rsidR="00E825BA">
        <w:rPr>
          <w:lang w:val="en-GB"/>
        </w:rPr>
        <w:t xml:space="preserve">. However, </w:t>
      </w:r>
      <w:r w:rsidR="007B635A">
        <w:rPr>
          <w:lang w:val="en-GB"/>
        </w:rPr>
        <w:t>such a model</w:t>
      </w:r>
      <w:r w:rsidR="00655013">
        <w:rPr>
          <w:lang w:val="en-GB"/>
        </w:rPr>
        <w:t xml:space="preserve"> is less efficient than </w:t>
      </w:r>
      <w:r w:rsidR="00027089">
        <w:rPr>
          <w:lang w:val="en-GB"/>
        </w:rPr>
        <w:t>a</w:t>
      </w:r>
      <w:r w:rsidR="00655013">
        <w:rPr>
          <w:lang w:val="en-GB"/>
        </w:rPr>
        <w:t xml:space="preserve"> cyclic model because of the large number of parameters to estimate. When time factors are modelled to interact with other covariates in the model</w:t>
      </w:r>
      <w:r w:rsidR="00F257D5">
        <w:rPr>
          <w:lang w:val="en-GB"/>
        </w:rPr>
        <w:t>,</w:t>
      </w:r>
      <w:r w:rsidR="00655013">
        <w:rPr>
          <w:lang w:val="en-GB"/>
        </w:rPr>
        <w:t xml:space="preserve"> the number of parameters may </w:t>
      </w:r>
      <w:r w:rsidR="00E825BA">
        <w:rPr>
          <w:lang w:val="en-GB"/>
        </w:rPr>
        <w:t>result in un</w:t>
      </w:r>
      <w:r w:rsidR="00655013">
        <w:rPr>
          <w:lang w:val="en-GB"/>
        </w:rPr>
        <w:t xml:space="preserve">stable and </w:t>
      </w:r>
      <w:r w:rsidR="00E825BA">
        <w:rPr>
          <w:lang w:val="en-GB"/>
        </w:rPr>
        <w:t>un</w:t>
      </w:r>
      <w:r w:rsidR="00655013">
        <w:rPr>
          <w:lang w:val="en-GB"/>
        </w:rPr>
        <w:t>reliable estimates.</w:t>
      </w:r>
      <w:r w:rsidR="00655013" w:rsidRPr="00655013">
        <w:rPr>
          <w:lang w:val="en-GB"/>
        </w:rPr>
        <w:t xml:space="preserve"> </w:t>
      </w:r>
      <w:r w:rsidR="006E68B9" w:rsidRPr="006417BF">
        <w:rPr>
          <w:lang w:val="en-GB"/>
        </w:rPr>
        <w:t xml:space="preserve">Cyclic models </w:t>
      </w:r>
      <w:r w:rsidR="00E825BA">
        <w:rPr>
          <w:lang w:val="en-GB"/>
        </w:rPr>
        <w:t>with</w:t>
      </w:r>
      <w:r w:rsidR="006E68B9" w:rsidRPr="006417BF">
        <w:rPr>
          <w:lang w:val="en-GB"/>
        </w:rPr>
        <w:t xml:space="preserve"> </w:t>
      </w:r>
      <w:r w:rsidR="006E68B9">
        <w:rPr>
          <w:lang w:val="en-GB"/>
        </w:rPr>
        <w:t xml:space="preserve">sine </w:t>
      </w:r>
      <w:r w:rsidR="005E30D8">
        <w:rPr>
          <w:lang w:val="en-GB"/>
        </w:rPr>
        <w:t>and</w:t>
      </w:r>
      <w:r w:rsidR="006E68B9">
        <w:rPr>
          <w:lang w:val="en-GB"/>
        </w:rPr>
        <w:t xml:space="preserve"> cosine terms</w:t>
      </w:r>
      <w:r w:rsidR="006E68B9" w:rsidRPr="006417BF">
        <w:rPr>
          <w:lang w:val="en-GB"/>
        </w:rPr>
        <w:t xml:space="preserve"> </w:t>
      </w:r>
      <w:r w:rsidR="006E68B9">
        <w:rPr>
          <w:lang w:val="en-GB"/>
        </w:rPr>
        <w:t xml:space="preserve">can be an elegant solution </w:t>
      </w:r>
      <w:r w:rsidR="00E825BA" w:rsidRPr="006417BF">
        <w:rPr>
          <w:lang w:val="en-GB"/>
        </w:rPr>
        <w:t xml:space="preserve">to capture </w:t>
      </w:r>
      <w:r w:rsidR="00E825BA">
        <w:rPr>
          <w:lang w:val="en-GB"/>
        </w:rPr>
        <w:t xml:space="preserve">cyclic </w:t>
      </w:r>
      <w:r w:rsidR="00E92051">
        <w:rPr>
          <w:lang w:val="en-GB"/>
        </w:rPr>
        <w:t>patterns</w:t>
      </w:r>
      <w:r w:rsidR="00E825BA">
        <w:rPr>
          <w:lang w:val="en-GB"/>
        </w:rPr>
        <w:t xml:space="preserve"> in </w:t>
      </w:r>
      <w:r w:rsidR="006E68B9">
        <w:rPr>
          <w:lang w:val="en-GB"/>
        </w:rPr>
        <w:t>such data</w:t>
      </w:r>
      <w:r w:rsidR="006E68B9" w:rsidRPr="006417BF">
        <w:rPr>
          <w:lang w:val="en-GB"/>
        </w:rPr>
        <w:t>.</w:t>
      </w:r>
      <w:r w:rsidR="00C05B36">
        <w:rPr>
          <w:lang w:val="en-GB"/>
        </w:rPr>
        <w:t xml:space="preserve"> </w:t>
      </w:r>
    </w:p>
    <w:p w14:paraId="49D16C34" w14:textId="1FC06123" w:rsidR="00683FB6" w:rsidRPr="00C86E32" w:rsidRDefault="0039553B" w:rsidP="00C05B36">
      <w:pPr>
        <w:spacing w:line="480" w:lineRule="auto"/>
        <w:ind w:firstLine="709"/>
        <w:rPr>
          <w:lang w:val="en-GB"/>
        </w:rPr>
      </w:pPr>
      <w:r>
        <w:rPr>
          <w:lang w:val="en-GB"/>
        </w:rPr>
        <w:t xml:space="preserve">In a sample of students </w:t>
      </w:r>
      <w:r w:rsidR="00C05B36">
        <w:rPr>
          <w:lang w:val="en-GB"/>
        </w:rPr>
        <w:t xml:space="preserve">Larsen and </w:t>
      </w:r>
      <w:proofErr w:type="spellStart"/>
      <w:r w:rsidR="00C05B36">
        <w:rPr>
          <w:lang w:val="en-GB"/>
        </w:rPr>
        <w:t>Kasimatis</w:t>
      </w:r>
      <w:proofErr w:type="spellEnd"/>
      <w:r w:rsidR="00C05B36">
        <w:rPr>
          <w:lang w:val="en-GB"/>
        </w:rPr>
        <w:t xml:space="preserve"> </w:t>
      </w:r>
      <w:r w:rsidR="00C05B36">
        <w:rPr>
          <w:lang w:val="en-GB"/>
        </w:rPr>
        <w:fldChar w:fldCharType="begin" w:fldLock="1"/>
      </w:r>
      <w:r w:rsidR="00C05B36">
        <w:rPr>
          <w:lang w:val="en-GB"/>
        </w:rPr>
        <w:instrText>ADDIN CSL_CITATION { "citationItems" : [ { "id" : "ITEM-1", "itemData" : { "DOI" : "10.1037/0022-3514.58.1.164", "ISBN" : "0022-3514 (Print)\\r0022-3514 (Linking)", "ISSN" : "0022-3514", "PMID" : "2308073", "abstract" : "This study addressed two questions: Do daily fluctuations in mood exhibit a 7-day (circaseptum) cycle, and are there reliable individual differences in how entrained people's moods are to such a weekly cycle? Spectral analysis of daily mood over 84 occasions revealed a strong weekly rhythm in the temporal organization of mood in a sample of 74 undergraduates. A sine wave with a period of 7 days accounted for 40% of the variance in the daily mood data. Individual differences were also found in how entrained subjects' moods were to this weekly rhythm. We predicted that extraverts (compared with introverts) should be less entrained to a weekly cycle. Results suggest that the novelty- and sensation-seeking behavior of extraverts most likely serves to lessen the cyclical predictability of their day-to-day moods. The origin and psychological meaning of the 7-day week are discussed.", "author" : [ { "dropping-particle" : "", "family" : "Larsen", "given" : "R J", "non-dropping-particle" : "", "parse-names" : false, "suffix" : "" }, { "dropping-particle" : "", "family" : "Kasimatis", "given" : "M", "non-dropping-particle" : "", "parse-names" : false, "suffix" : "" } ], "container-title" : "Journal of personality and social psychology", "id" : "ITEM-1", "issue" : "1", "issued" : { "date-parts" : [ [ "1990" ] ] }, "page" : "164-171", "title" : "Individual differences in entrainment of mood to the weekly calendar.", "type" : "article-journal", "volume" : "58" }, "suppress-author" : 1, "uris" : [ "http://www.mendeley.com/documents/?uuid=c0c0a492-d698-4905-accc-b859d484e6d3" ] } ], "mendeley" : { "formattedCitation" : "(1990)", "plainTextFormattedCitation" : "(1990)", "previouslyFormattedCitation" : "(1990)" }, "properties" : {  }, "schema" : "https://github.com/citation-style-language/schema/raw/master/csl-citation.json" }</w:instrText>
      </w:r>
      <w:r w:rsidR="00C05B36">
        <w:rPr>
          <w:lang w:val="en-GB"/>
        </w:rPr>
        <w:fldChar w:fldCharType="separate"/>
      </w:r>
      <w:r w:rsidR="00C05B36" w:rsidRPr="0038016C">
        <w:rPr>
          <w:noProof/>
          <w:lang w:val="en-GB"/>
        </w:rPr>
        <w:t>(1990)</w:t>
      </w:r>
      <w:r w:rsidR="00C05B36">
        <w:rPr>
          <w:lang w:val="en-GB"/>
        </w:rPr>
        <w:fldChar w:fldCharType="end"/>
      </w:r>
      <w:r w:rsidR="00C05B36">
        <w:rPr>
          <w:lang w:val="en-GB"/>
        </w:rPr>
        <w:t xml:space="preserve"> showed that mood had a weekly cyclic pattern, which explained 40% of the variance of mood variation on </w:t>
      </w:r>
      <w:r>
        <w:rPr>
          <w:lang w:val="en-GB"/>
        </w:rPr>
        <w:t>the</w:t>
      </w:r>
      <w:r w:rsidR="00C05B36">
        <w:rPr>
          <w:lang w:val="en-GB"/>
        </w:rPr>
        <w:t xml:space="preserve"> aggregated level. </w:t>
      </w:r>
      <w:r w:rsidR="002B250D">
        <w:rPr>
          <w:lang w:val="en-GB"/>
        </w:rPr>
        <w:t xml:space="preserve">However, in a more recent study </w:t>
      </w:r>
      <w:r w:rsidR="002B250D">
        <w:rPr>
          <w:lang w:val="en-GB"/>
        </w:rPr>
        <w:fldChar w:fldCharType="begin" w:fldLock="1"/>
      </w:r>
      <w:r w:rsidR="002B250D">
        <w:rPr>
          <w:lang w:val="en-GB"/>
        </w:rPr>
        <w:instrText>ADDIN CSL_CITATION { "citationItems" : [ { "id" : "ITEM-1", "itemData" : { "DOI" : "10.1007/s11336-001-1270-5", "ISBN" : "0033-3123", "ISSN" : "00333123", "abstract" : "Weekly cycles in emotion were examined by combining item response modeling and spectral analysis approaches in an analysis of 179 college students' reports of daily emotions experienced over 7 weeks. We addressed the measurement of emotion using an item response model. Spectral analysis and multilevel sinusoidal models were used to identify interindividual differences in intraindividual cyclic change. Simulations and incomplete data designs were used to examine how well this combination of analysis techniques might work when applied to other practical data problems. Empirically, we found systematic individual differences in the extent to which individuals' emotions follow a weekly cycle, and in how such cycles are exhibited. Weekly cycles accounted for very little variance in day to day emotions at the individual level. Analytically, we illustrate how measurement, change, and interindividual difference models from different traditions may be combined in a practical manner to describe some of the complexities of human behavior.", "author" : [ { "dropping-particle" : "", "family" : "Ram", "given" : "Nilam", "non-dropping-particle" : "", "parse-names" : false, "suffix" : "" }, { "dropping-particle" : "", "family" : "Chow", "given" : "S. Y.Miin", "non-dropping-particle" : "", "parse-names" : false, "suffix" : "" }, { "dropping-particle" : "", "family" : "Bowles", "given" : "Ryan P.", "non-dropping-particle" : "", "parse-names" : false, "suffix" : "" }, { "dropping-particle" : "", "family" : "Wang", "given" : "Lijuan", "non-dropping-particle" : "", "parse-names" : false, "suffix" : "" }, { "dropping-particle" : "", "family" : "Grimm", "given" : "Kevin", "non-dropping-particle" : "", "parse-names" : false, "suffix" : "" }, { "dropping-particle" : "", "family" : "Fujita", "given" : "Frank", "non-dropping-particle" : "", "parse-names" : false, "suffix" : "" }, { "dropping-particle" : "", "family" : "Nesselroade", "given" : "John R.", "non-dropping-particle" : "", "parse-names" : false, "suffix" : "" } ], "container-title" : "Psychometrika", "id" : "ITEM-1", "issue" : "4", "issued" : { "date-parts" : [ [ "2005" ] ] }, "page" : "773-790", "title" : "Examining interindividual differences in cyclicity of pleasant and unpleasant affects using spectral analysis and item response modeling", "type" : "article-journal", "volume" : "70" }, "uris" : [ "http://www.mendeley.com/documents/?uuid=799d9a70-1416-42ba-a206-1978a9f33f8e" ] } ], "mendeley" : { "formattedCitation" : "(Ram et al., 2005)", "plainTextFormattedCitation" : "(Ram et al., 2005)", "previouslyFormattedCitation" : "(Ram et al., 2005)" }, "properties" : {  }, "schema" : "https://github.com/citation-style-language/schema/raw/master/csl-citation.json" }</w:instrText>
      </w:r>
      <w:r w:rsidR="002B250D">
        <w:rPr>
          <w:lang w:val="en-GB"/>
        </w:rPr>
        <w:fldChar w:fldCharType="separate"/>
      </w:r>
      <w:r w:rsidR="002B250D" w:rsidRPr="002B250D">
        <w:rPr>
          <w:noProof/>
          <w:lang w:val="en-GB"/>
        </w:rPr>
        <w:t>(Ram et al., 2005)</w:t>
      </w:r>
      <w:r w:rsidR="002B250D">
        <w:rPr>
          <w:lang w:val="en-GB"/>
        </w:rPr>
        <w:fldChar w:fldCharType="end"/>
      </w:r>
      <w:r w:rsidR="002B250D">
        <w:rPr>
          <w:lang w:val="en-GB"/>
        </w:rPr>
        <w:t xml:space="preserve"> the weekly cycles only explain a small amount of variance in mood fluctuations. By using multilevel analysis Ram et al. (2005) show</w:t>
      </w:r>
      <w:r w:rsidR="004B5B44">
        <w:rPr>
          <w:lang w:val="en-GB"/>
        </w:rPr>
        <w:t>ed</w:t>
      </w:r>
      <w:r w:rsidR="002B250D">
        <w:rPr>
          <w:lang w:val="en-GB"/>
        </w:rPr>
        <w:t xml:space="preserve"> large variability between individuals with respect to cyclic patterns</w:t>
      </w:r>
      <w:r w:rsidR="003E7A86">
        <w:rPr>
          <w:lang w:val="en-GB"/>
        </w:rPr>
        <w:t xml:space="preserve"> of mood</w:t>
      </w:r>
      <w:r w:rsidR="002B250D">
        <w:rPr>
          <w:lang w:val="en-GB"/>
        </w:rPr>
        <w:t xml:space="preserve">. </w:t>
      </w:r>
      <w:r w:rsidR="00B72C4B">
        <w:rPr>
          <w:lang w:val="en-GB"/>
        </w:rPr>
        <w:t>C</w:t>
      </w:r>
      <w:r w:rsidR="00027089">
        <w:rPr>
          <w:lang w:val="en-GB"/>
        </w:rPr>
        <w:t xml:space="preserve">yclic models have </w:t>
      </w:r>
      <w:r w:rsidR="00B72C4B">
        <w:rPr>
          <w:lang w:val="en-GB"/>
        </w:rPr>
        <w:t xml:space="preserve">also </w:t>
      </w:r>
      <w:r w:rsidR="00027089">
        <w:rPr>
          <w:lang w:val="en-GB"/>
        </w:rPr>
        <w:t xml:space="preserve">been used in several </w:t>
      </w:r>
      <w:r w:rsidR="00B72C4B">
        <w:rPr>
          <w:lang w:val="en-GB"/>
        </w:rPr>
        <w:t xml:space="preserve">other </w:t>
      </w:r>
      <w:r w:rsidR="00027089">
        <w:rPr>
          <w:lang w:val="en-GB"/>
        </w:rPr>
        <w:t xml:space="preserve">studies </w:t>
      </w:r>
      <w:r w:rsidR="00683FB6">
        <w:rPr>
          <w:lang w:val="en-GB"/>
        </w:rPr>
        <w:t xml:space="preserve">on psychological outcomes </w:t>
      </w:r>
      <w:r w:rsidR="00027089">
        <w:rPr>
          <w:lang w:val="en-GB"/>
        </w:rPr>
        <w:t>(</w:t>
      </w:r>
      <w:r w:rsidR="00683FB6">
        <w:rPr>
          <w:lang w:val="en-GB"/>
        </w:rPr>
        <w:t>e.g.</w:t>
      </w:r>
      <w:r>
        <w:rPr>
          <w:lang w:val="en-GB"/>
        </w:rPr>
        <w:t xml:space="preserve"> </w:t>
      </w:r>
      <w:proofErr w:type="spellStart"/>
      <w:r w:rsidR="0027705F" w:rsidRPr="000D47FC">
        <w:rPr>
          <w:lang w:val="en-US"/>
        </w:rPr>
        <w:t>Bodenmann</w:t>
      </w:r>
      <w:proofErr w:type="spellEnd"/>
      <w:r w:rsidR="0027705F" w:rsidRPr="000D47FC">
        <w:rPr>
          <w:lang w:val="en-US"/>
        </w:rPr>
        <w:t xml:space="preserve">, Atkins, </w:t>
      </w:r>
      <w:proofErr w:type="spellStart"/>
      <w:r w:rsidR="0027705F" w:rsidRPr="000D47FC">
        <w:rPr>
          <w:lang w:val="en-US"/>
        </w:rPr>
        <w:t>Schär</w:t>
      </w:r>
      <w:proofErr w:type="spellEnd"/>
      <w:r w:rsidR="0027705F" w:rsidRPr="000D47FC">
        <w:rPr>
          <w:lang w:val="en-US"/>
        </w:rPr>
        <w:t xml:space="preserve">, &amp; </w:t>
      </w:r>
      <w:proofErr w:type="spellStart"/>
      <w:r w:rsidR="0027705F" w:rsidRPr="000D47FC">
        <w:rPr>
          <w:lang w:val="en-US"/>
        </w:rPr>
        <w:t>Poffet</w:t>
      </w:r>
      <w:proofErr w:type="spellEnd"/>
      <w:proofErr w:type="gramStart"/>
      <w:r w:rsidR="00D92277">
        <w:rPr>
          <w:lang w:val="en-GB"/>
        </w:rPr>
        <w:t>.,</w:t>
      </w:r>
      <w:proofErr w:type="gramEnd"/>
      <w:r w:rsidR="00D92277">
        <w:rPr>
          <w:lang w:val="en-GB"/>
        </w:rPr>
        <w:t xml:space="preserve"> 2010; Chow et al., 2009</w:t>
      </w:r>
      <w:r w:rsidR="005738F5">
        <w:rPr>
          <w:lang w:val="en-GB"/>
        </w:rPr>
        <w:t>;</w:t>
      </w:r>
      <w:r w:rsidR="005738F5" w:rsidRPr="005738F5">
        <w:rPr>
          <w:lang w:val="en-GB"/>
        </w:rPr>
        <w:t xml:space="preserve"> </w:t>
      </w:r>
      <w:r w:rsidR="005738F5">
        <w:rPr>
          <w:lang w:val="en-GB"/>
        </w:rPr>
        <w:t>Huh et al., 2015</w:t>
      </w:r>
      <w:r w:rsidR="00B72C4B">
        <w:rPr>
          <w:lang w:val="en-GB"/>
        </w:rPr>
        <w:t>).</w:t>
      </w:r>
      <w:r w:rsidR="00683FB6">
        <w:rPr>
          <w:lang w:val="en-GB"/>
        </w:rPr>
        <w:t xml:space="preserve"> </w:t>
      </w:r>
      <w:r w:rsidR="000650D3">
        <w:rPr>
          <w:lang w:val="en-GB"/>
        </w:rPr>
        <w:t>To further improve EMA research</w:t>
      </w:r>
      <w:r w:rsidR="004E091C">
        <w:rPr>
          <w:lang w:val="en-GB"/>
        </w:rPr>
        <w:t>,</w:t>
      </w:r>
      <w:r w:rsidR="000650D3">
        <w:rPr>
          <w:lang w:val="en-GB"/>
        </w:rPr>
        <w:t xml:space="preserve"> it is necessary to enhance the knowledge of EMA researchers about the cyclic models</w:t>
      </w:r>
      <w:r w:rsidR="004E091C">
        <w:rPr>
          <w:lang w:val="en-GB"/>
        </w:rPr>
        <w:t xml:space="preserve"> and </w:t>
      </w:r>
      <w:r w:rsidR="00170B42">
        <w:rPr>
          <w:lang w:val="en-GB"/>
        </w:rPr>
        <w:t xml:space="preserve">to provide </w:t>
      </w:r>
      <w:r w:rsidR="004E091C">
        <w:rPr>
          <w:lang w:val="en-GB"/>
        </w:rPr>
        <w:t>tools to analyse the</w:t>
      </w:r>
      <w:r w:rsidR="00170B42">
        <w:rPr>
          <w:lang w:val="en-GB"/>
        </w:rPr>
        <w:t xml:space="preserve"> </w:t>
      </w:r>
      <w:r w:rsidR="004E091C">
        <w:rPr>
          <w:lang w:val="en-GB"/>
        </w:rPr>
        <w:t>m</w:t>
      </w:r>
      <w:r w:rsidR="00170B42">
        <w:rPr>
          <w:lang w:val="en-GB"/>
        </w:rPr>
        <w:t>odels</w:t>
      </w:r>
      <w:r w:rsidR="004E091C">
        <w:rPr>
          <w:lang w:val="en-GB"/>
        </w:rPr>
        <w:t>.</w:t>
      </w:r>
      <w:r w:rsidR="00683FB6">
        <w:rPr>
          <w:lang w:val="en-GB"/>
        </w:rPr>
        <w:t xml:space="preserve"> </w:t>
      </w:r>
      <w:r w:rsidR="000650D3">
        <w:rPr>
          <w:lang w:val="en-GB"/>
        </w:rPr>
        <w:t>In the present paper</w:t>
      </w:r>
      <w:r w:rsidR="004E091C">
        <w:rPr>
          <w:lang w:val="en-GB"/>
        </w:rPr>
        <w:t>,</w:t>
      </w:r>
      <w:r w:rsidR="000650D3">
        <w:rPr>
          <w:lang w:val="en-GB"/>
        </w:rPr>
        <w:t xml:space="preserve"> we</w:t>
      </w:r>
      <w:r w:rsidR="00141A9D">
        <w:rPr>
          <w:lang w:val="en-GB"/>
        </w:rPr>
        <w:t xml:space="preserve"> first</w:t>
      </w:r>
      <w:r w:rsidR="004B5B44">
        <w:rPr>
          <w:lang w:val="en-GB"/>
        </w:rPr>
        <w:t>ly</w:t>
      </w:r>
      <w:r w:rsidR="00141A9D">
        <w:rPr>
          <w:lang w:val="en-GB"/>
        </w:rPr>
        <w:t xml:space="preserve"> </w:t>
      </w:r>
      <w:r w:rsidR="00063F31">
        <w:rPr>
          <w:lang w:val="en-GB"/>
        </w:rPr>
        <w:t xml:space="preserve">introduce the cyclic model </w:t>
      </w:r>
      <w:r w:rsidR="00B72C4B">
        <w:rPr>
          <w:lang w:val="en-GB"/>
        </w:rPr>
        <w:t>for</w:t>
      </w:r>
      <w:r w:rsidR="00D130C5">
        <w:rPr>
          <w:lang w:val="en-GB"/>
        </w:rPr>
        <w:t xml:space="preserve"> </w:t>
      </w:r>
      <w:r w:rsidR="00B72C4B">
        <w:rPr>
          <w:lang w:val="en-GB"/>
        </w:rPr>
        <w:t xml:space="preserve">applied </w:t>
      </w:r>
      <w:r w:rsidR="00D130C5">
        <w:rPr>
          <w:lang w:val="en-GB"/>
        </w:rPr>
        <w:t>researchers</w:t>
      </w:r>
      <w:r w:rsidR="007B635A">
        <w:rPr>
          <w:lang w:val="en-GB"/>
        </w:rPr>
        <w:t xml:space="preserve"> </w:t>
      </w:r>
      <w:r w:rsidR="00B670D1">
        <w:rPr>
          <w:lang w:val="en-GB"/>
        </w:rPr>
        <w:t>with</w:t>
      </w:r>
      <w:r w:rsidR="007B635A">
        <w:rPr>
          <w:lang w:val="en-GB"/>
        </w:rPr>
        <w:t xml:space="preserve"> some basi</w:t>
      </w:r>
      <w:r w:rsidR="00783B46">
        <w:rPr>
          <w:lang w:val="en-GB"/>
        </w:rPr>
        <w:t>c</w:t>
      </w:r>
      <w:r w:rsidR="007B635A">
        <w:rPr>
          <w:lang w:val="en-GB"/>
        </w:rPr>
        <w:t xml:space="preserve"> knowledge of linear multilevel modelling</w:t>
      </w:r>
      <w:r w:rsidR="00141A9D">
        <w:rPr>
          <w:lang w:val="en-GB"/>
        </w:rPr>
        <w:t>. Second</w:t>
      </w:r>
      <w:r w:rsidR="007E7BE9">
        <w:rPr>
          <w:lang w:val="en-GB"/>
        </w:rPr>
        <w:t>ly</w:t>
      </w:r>
      <w:r w:rsidR="00141A9D">
        <w:rPr>
          <w:lang w:val="en-GB"/>
        </w:rPr>
        <w:t xml:space="preserve">, in accordance with our aim to demonstrate the additional value of the model in EMA research, we present the results of </w:t>
      </w:r>
      <w:r w:rsidR="00E61473">
        <w:rPr>
          <w:lang w:val="en-GB"/>
        </w:rPr>
        <w:t>a study with simulated data aimed at estimating statistical power and type 1 error</w:t>
      </w:r>
      <w:r w:rsidR="00EC5C5E">
        <w:rPr>
          <w:lang w:val="en-GB"/>
        </w:rPr>
        <w:t xml:space="preserve"> in different EMA designs</w:t>
      </w:r>
      <w:r w:rsidR="00E61473">
        <w:rPr>
          <w:lang w:val="en-GB"/>
        </w:rPr>
        <w:t>, and</w:t>
      </w:r>
      <w:r w:rsidR="00D130C5">
        <w:rPr>
          <w:lang w:val="en-GB"/>
        </w:rPr>
        <w:t xml:space="preserve"> </w:t>
      </w:r>
      <w:r w:rsidR="007E7BE9">
        <w:rPr>
          <w:lang w:val="en-GB"/>
        </w:rPr>
        <w:t>lastly, we apply the cyclic</w:t>
      </w:r>
      <w:r w:rsidR="00D130C5">
        <w:rPr>
          <w:lang w:val="en-GB"/>
        </w:rPr>
        <w:t xml:space="preserve"> model</w:t>
      </w:r>
      <w:r w:rsidR="007E7BE9">
        <w:rPr>
          <w:lang w:val="en-GB"/>
        </w:rPr>
        <w:t xml:space="preserve"> i</w:t>
      </w:r>
      <w:r w:rsidR="00026F08">
        <w:rPr>
          <w:lang w:val="en-GB"/>
        </w:rPr>
        <w:t xml:space="preserve">n two </w:t>
      </w:r>
      <w:r w:rsidR="007E7BE9">
        <w:rPr>
          <w:lang w:val="en-GB"/>
        </w:rPr>
        <w:t>empirical</w:t>
      </w:r>
      <w:r w:rsidR="00026F08">
        <w:rPr>
          <w:lang w:val="en-GB"/>
        </w:rPr>
        <w:t xml:space="preserve"> </w:t>
      </w:r>
      <w:r w:rsidR="007E7BE9">
        <w:rPr>
          <w:lang w:val="en-GB"/>
        </w:rPr>
        <w:t xml:space="preserve">EMA </w:t>
      </w:r>
      <w:r w:rsidR="00026F08">
        <w:rPr>
          <w:lang w:val="en-GB"/>
        </w:rPr>
        <w:t>data</w:t>
      </w:r>
      <w:r w:rsidR="007E7BE9">
        <w:rPr>
          <w:lang w:val="en-GB"/>
        </w:rPr>
        <w:t xml:space="preserve"> </w:t>
      </w:r>
      <w:r w:rsidR="00026F08">
        <w:rPr>
          <w:lang w:val="en-GB"/>
        </w:rPr>
        <w:t>sets</w:t>
      </w:r>
      <w:r w:rsidR="007E7BE9">
        <w:rPr>
          <w:lang w:val="en-GB"/>
        </w:rPr>
        <w:t xml:space="preserve"> and interpret the effects of </w:t>
      </w:r>
      <w:r w:rsidR="00D130C5">
        <w:rPr>
          <w:lang w:val="en-GB"/>
        </w:rPr>
        <w:t xml:space="preserve">the </w:t>
      </w:r>
      <w:r w:rsidR="007E7BE9">
        <w:rPr>
          <w:lang w:val="en-GB"/>
        </w:rPr>
        <w:t>cyclic terms</w:t>
      </w:r>
      <w:r w:rsidR="00026F08">
        <w:rPr>
          <w:lang w:val="en-GB"/>
        </w:rPr>
        <w:t xml:space="preserve">. </w:t>
      </w:r>
    </w:p>
    <w:p w14:paraId="6AD6B34E" w14:textId="2BA854E1" w:rsidR="00975781" w:rsidRPr="00975781" w:rsidRDefault="00975781" w:rsidP="00C86E32">
      <w:pPr>
        <w:spacing w:line="480" w:lineRule="auto"/>
        <w:outlineLvl w:val="0"/>
        <w:rPr>
          <w:b/>
          <w:lang w:val="en-GB"/>
        </w:rPr>
      </w:pPr>
      <w:r>
        <w:rPr>
          <w:b/>
          <w:lang w:val="en-GB"/>
        </w:rPr>
        <w:t>The c</w:t>
      </w:r>
      <w:r w:rsidRPr="00975781">
        <w:rPr>
          <w:b/>
          <w:lang w:val="en-GB"/>
        </w:rPr>
        <w:t>yclic model</w:t>
      </w:r>
    </w:p>
    <w:p w14:paraId="49A9B36B" w14:textId="3A2400CE" w:rsidR="00975781" w:rsidRPr="006417BF" w:rsidRDefault="00975781" w:rsidP="00C86E32">
      <w:pPr>
        <w:spacing w:line="480" w:lineRule="auto"/>
        <w:ind w:firstLine="709"/>
        <w:rPr>
          <w:lang w:val="en-GB"/>
        </w:rPr>
      </w:pPr>
      <w:r w:rsidRPr="006417BF">
        <w:rPr>
          <w:lang w:val="en-GB"/>
        </w:rPr>
        <w:t>The sim</w:t>
      </w:r>
      <w:r w:rsidR="00087976">
        <w:rPr>
          <w:lang w:val="en-GB"/>
        </w:rPr>
        <w:t>plest way to incorporate time (</w:t>
      </w:r>
      <w:r w:rsidR="00087976" w:rsidRPr="00087976">
        <w:rPr>
          <w:i/>
          <w:lang w:val="en-GB"/>
        </w:rPr>
        <w:t>t</w:t>
      </w:r>
      <w:r w:rsidRPr="006417BF">
        <w:rPr>
          <w:lang w:val="en-GB"/>
        </w:rPr>
        <w:t>) in the prediction of the outcome variable (Y) is by using a linear model:</w:t>
      </w:r>
    </w:p>
    <w:p w14:paraId="0E54E1EC" w14:textId="084F1ACE" w:rsidR="00975781" w:rsidRPr="006417BF" w:rsidRDefault="00975781" w:rsidP="00C86E32">
      <w:pPr>
        <w:tabs>
          <w:tab w:val="left" w:pos="7938"/>
        </w:tabs>
        <w:spacing w:before="120" w:after="120" w:line="480" w:lineRule="auto"/>
        <w:ind w:firstLine="709"/>
        <w:rPr>
          <w:lang w:val="en-GB"/>
        </w:rPr>
      </w:pPr>
      <w:r w:rsidRPr="006417BF">
        <w:rPr>
          <w:i/>
          <w:lang w:val="en-GB"/>
        </w:rPr>
        <w:lastRenderedPageBreak/>
        <w:t>Y</w:t>
      </w:r>
      <w:r w:rsidRPr="006417BF">
        <w:rPr>
          <w:lang w:val="en-GB"/>
        </w:rPr>
        <w:t xml:space="preserve"> = </w:t>
      </w:r>
      <w:r w:rsidRPr="006417BF">
        <w:rPr>
          <w:i/>
          <w:lang w:val="en-GB"/>
        </w:rPr>
        <w:t>b</w:t>
      </w:r>
      <w:r w:rsidRPr="006417BF">
        <w:rPr>
          <w:i/>
          <w:vertAlign w:val="subscript"/>
          <w:lang w:val="en-GB"/>
        </w:rPr>
        <w:t>0</w:t>
      </w:r>
      <w:r w:rsidRPr="006417BF">
        <w:rPr>
          <w:lang w:val="en-GB"/>
        </w:rPr>
        <w:t xml:space="preserve"> + </w:t>
      </w:r>
      <w:r w:rsidRPr="006417BF">
        <w:rPr>
          <w:i/>
          <w:lang w:val="en-GB"/>
        </w:rPr>
        <w:t>b</w:t>
      </w:r>
      <w:r w:rsidRPr="006417BF">
        <w:rPr>
          <w:i/>
          <w:vertAlign w:val="subscript"/>
          <w:lang w:val="en-GB"/>
        </w:rPr>
        <w:t>1</w:t>
      </w:r>
      <w:r w:rsidR="00087976">
        <w:rPr>
          <w:i/>
          <w:lang w:val="en-GB"/>
        </w:rPr>
        <w:t>t</w:t>
      </w:r>
      <w:r w:rsidR="008265AD">
        <w:rPr>
          <w:i/>
          <w:lang w:val="en-GB"/>
        </w:rPr>
        <w:t xml:space="preserve"> + e.</w:t>
      </w:r>
      <w:r w:rsidRPr="006417BF">
        <w:rPr>
          <w:lang w:val="en-GB"/>
        </w:rPr>
        <w:tab/>
        <w:t>(1)</w:t>
      </w:r>
    </w:p>
    <w:p w14:paraId="696BCA3D" w14:textId="726FD6F7" w:rsidR="00975781" w:rsidRPr="006417BF" w:rsidRDefault="00975781" w:rsidP="00C86E32">
      <w:pPr>
        <w:spacing w:line="480" w:lineRule="auto"/>
        <w:ind w:firstLine="567"/>
        <w:rPr>
          <w:lang w:val="en-GB"/>
        </w:rPr>
      </w:pPr>
      <w:r w:rsidRPr="006417BF">
        <w:rPr>
          <w:lang w:val="en-GB"/>
        </w:rPr>
        <w:t xml:space="preserve">This model assumes that the outcome is linearly dependent of time with intercept </w:t>
      </w:r>
      <w:r w:rsidRPr="00087976">
        <w:rPr>
          <w:i/>
          <w:lang w:val="en-GB"/>
        </w:rPr>
        <w:t>b</w:t>
      </w:r>
      <w:r w:rsidRPr="004C0ABA">
        <w:rPr>
          <w:vertAlign w:val="subscript"/>
          <w:lang w:val="en-GB"/>
        </w:rPr>
        <w:t>0</w:t>
      </w:r>
      <w:r w:rsidRPr="006417BF">
        <w:rPr>
          <w:lang w:val="en-GB"/>
        </w:rPr>
        <w:t xml:space="preserve"> and a slope </w:t>
      </w:r>
      <w:r w:rsidRPr="00087976">
        <w:rPr>
          <w:i/>
          <w:lang w:val="en-GB"/>
        </w:rPr>
        <w:t>b</w:t>
      </w:r>
      <w:r w:rsidRPr="001733DA">
        <w:rPr>
          <w:vertAlign w:val="subscript"/>
          <w:lang w:val="en-GB"/>
        </w:rPr>
        <w:t>1</w:t>
      </w:r>
      <w:r w:rsidR="00177718">
        <w:rPr>
          <w:lang w:val="en-GB"/>
        </w:rPr>
        <w:t xml:space="preserve">, where </w:t>
      </w:r>
      <w:r w:rsidR="00177718" w:rsidRPr="00177718">
        <w:rPr>
          <w:i/>
          <w:lang w:val="en-GB"/>
        </w:rPr>
        <w:t>e</w:t>
      </w:r>
      <w:r w:rsidR="00177718">
        <w:rPr>
          <w:lang w:val="en-GB"/>
        </w:rPr>
        <w:t xml:space="preserve"> is an error term indicating deviation from linearity</w:t>
      </w:r>
      <w:r w:rsidRPr="006417BF">
        <w:rPr>
          <w:lang w:val="en-GB"/>
        </w:rPr>
        <w:t xml:space="preserve">. For instance, Y increases during the day and the next day this linear process </w:t>
      </w:r>
      <w:r w:rsidR="004E15FD">
        <w:rPr>
          <w:lang w:val="en-GB"/>
        </w:rPr>
        <w:t>continues</w:t>
      </w:r>
      <w:r w:rsidRPr="006417BF">
        <w:rPr>
          <w:lang w:val="en-GB"/>
        </w:rPr>
        <w:t xml:space="preserve">. For </w:t>
      </w:r>
      <w:r w:rsidR="007E7BE9">
        <w:rPr>
          <w:lang w:val="en-GB"/>
        </w:rPr>
        <w:t>many</w:t>
      </w:r>
      <w:r w:rsidR="007E7BE9" w:rsidRPr="006417BF">
        <w:rPr>
          <w:lang w:val="en-GB"/>
        </w:rPr>
        <w:t xml:space="preserve"> </w:t>
      </w:r>
      <w:r w:rsidRPr="006417BF">
        <w:rPr>
          <w:lang w:val="en-GB"/>
        </w:rPr>
        <w:t>variables</w:t>
      </w:r>
      <w:r w:rsidR="00472C24">
        <w:rPr>
          <w:lang w:val="en-GB"/>
        </w:rPr>
        <w:t>,</w:t>
      </w:r>
      <w:r w:rsidRPr="006417BF">
        <w:rPr>
          <w:lang w:val="en-GB"/>
        </w:rPr>
        <w:t xml:space="preserve"> model </w:t>
      </w:r>
      <w:r w:rsidR="00472C24">
        <w:rPr>
          <w:lang w:val="en-GB"/>
        </w:rPr>
        <w:t xml:space="preserve">(1) </w:t>
      </w:r>
      <w:r w:rsidRPr="006417BF">
        <w:rPr>
          <w:lang w:val="en-GB"/>
        </w:rPr>
        <w:t xml:space="preserve">is not very likely. A cyclic model </w:t>
      </w:r>
      <w:r w:rsidR="00472C24">
        <w:rPr>
          <w:lang w:val="en-GB"/>
        </w:rPr>
        <w:t>with a cosine term can be</w:t>
      </w:r>
      <w:r w:rsidR="00472C24" w:rsidRPr="006417BF">
        <w:rPr>
          <w:lang w:val="en-GB"/>
        </w:rPr>
        <w:t xml:space="preserve"> </w:t>
      </w:r>
      <w:r w:rsidRPr="006417BF">
        <w:rPr>
          <w:lang w:val="en-GB"/>
        </w:rPr>
        <w:t>more realistic to capture daily patterns</w:t>
      </w:r>
      <w:r>
        <w:rPr>
          <w:lang w:val="en-GB"/>
        </w:rPr>
        <w:t xml:space="preserve"> (see also </w:t>
      </w:r>
      <w:proofErr w:type="spellStart"/>
      <w:r>
        <w:rPr>
          <w:lang w:val="en-GB"/>
        </w:rPr>
        <w:t>Flury</w:t>
      </w:r>
      <w:proofErr w:type="spellEnd"/>
      <w:r>
        <w:rPr>
          <w:lang w:val="en-GB"/>
        </w:rPr>
        <w:t xml:space="preserve"> and </w:t>
      </w:r>
      <w:proofErr w:type="spellStart"/>
      <w:r>
        <w:rPr>
          <w:lang w:val="en-GB"/>
        </w:rPr>
        <w:t>Levri</w:t>
      </w:r>
      <w:proofErr w:type="spellEnd"/>
      <w:r>
        <w:rPr>
          <w:lang w:val="en-GB"/>
        </w:rPr>
        <w:t>, 1999</w:t>
      </w:r>
      <w:r w:rsidRPr="006417BF">
        <w:rPr>
          <w:lang w:val="en-GB"/>
        </w:rPr>
        <w:t>):</w:t>
      </w:r>
    </w:p>
    <w:p w14:paraId="673A6624" w14:textId="02BF7326" w:rsidR="00975781" w:rsidRPr="006417BF" w:rsidRDefault="00975781" w:rsidP="00C86E32">
      <w:pPr>
        <w:tabs>
          <w:tab w:val="left" w:pos="7797"/>
        </w:tabs>
        <w:spacing w:before="120" w:after="120" w:line="480" w:lineRule="auto"/>
        <w:ind w:left="567"/>
        <w:rPr>
          <w:lang w:val="en-GB"/>
        </w:rPr>
      </w:pPr>
      <w:bookmarkStart w:id="0" w:name="OLE_LINK7"/>
      <w:bookmarkStart w:id="1" w:name="OLE_LINK8"/>
      <w:bookmarkStart w:id="2" w:name="OLE_LINK1"/>
      <w:bookmarkStart w:id="3" w:name="OLE_LINK4"/>
      <w:bookmarkStart w:id="4" w:name="OLE_LINK5"/>
      <w:bookmarkStart w:id="5" w:name="OLE_LINK6"/>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d>
              <m:dPr>
                <m:ctrlPr>
                  <w:rPr>
                    <w:rFonts w:ascii="Cambria Math" w:hAnsi="Cambria Math"/>
                    <w:i/>
                    <w:lang w:val="en-GB"/>
                  </w:rPr>
                </m:ctrlPr>
              </m:dPr>
              <m:e>
                <m:r>
                  <w:rPr>
                    <w:rFonts w:ascii="Cambria Math" w:hAnsi="Cambria Math"/>
                    <w:lang w:val="en-GB"/>
                  </w:rPr>
                  <m:t>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e>
            </m:d>
          </m:fName>
          <m:e>
            <m:r>
              <w:rPr>
                <w:rFonts w:ascii="Cambria Math" w:hAnsi="Cambria Math"/>
                <w:lang w:val="en-GB"/>
              </w:rPr>
              <m:t>)</m:t>
            </m:r>
          </m:e>
        </m:func>
        <m:r>
          <w:rPr>
            <w:rFonts w:ascii="Cambria Math" w:hAnsi="Cambria Math"/>
            <w:lang w:val="en-GB"/>
          </w:rPr>
          <m:t xml:space="preserve">+e </m:t>
        </m:r>
        <w:bookmarkEnd w:id="0"/>
        <w:bookmarkEnd w:id="1"/>
        <m:r>
          <w:rPr>
            <w:rFonts w:ascii="Cambria Math" w:hAnsi="Cambria Math"/>
            <w:lang w:val="en-GB"/>
          </w:rPr>
          <m:t>.</m:t>
        </m:r>
      </m:oMath>
      <w:bookmarkEnd w:id="2"/>
      <w:r w:rsidRPr="006417BF">
        <w:rPr>
          <w:rFonts w:eastAsiaTheme="minorEastAsia"/>
          <w:lang w:val="en-GB"/>
        </w:rPr>
        <w:tab/>
        <w:t xml:space="preserve"> (2)</w:t>
      </w:r>
    </w:p>
    <w:bookmarkEnd w:id="3"/>
    <w:bookmarkEnd w:id="4"/>
    <w:bookmarkEnd w:id="5"/>
    <w:p w14:paraId="2374CCF9" w14:textId="56B89689" w:rsidR="00866BAB" w:rsidRDefault="00975781" w:rsidP="00C86E32">
      <w:pPr>
        <w:spacing w:line="480" w:lineRule="auto"/>
        <w:ind w:firstLine="709"/>
        <w:rPr>
          <w:lang w:val="en-GB"/>
        </w:rPr>
      </w:pPr>
      <w:r w:rsidRPr="006417BF">
        <w:rPr>
          <w:lang w:val="en-GB"/>
        </w:rPr>
        <w:t>Here</w:t>
      </w:r>
      <w:r w:rsidR="00472C24">
        <w:rPr>
          <w:lang w:val="en-GB"/>
        </w:rPr>
        <w:t>,</w:t>
      </w:r>
      <w:r w:rsidRPr="006417BF">
        <w:rPr>
          <w:lang w:val="en-GB"/>
        </w:rPr>
        <w:t xml:space="preserve"> </w:t>
      </w:r>
      <w:r w:rsidRPr="006417BF">
        <w:rPr>
          <w:i/>
          <w:lang w:val="en-GB"/>
        </w:rPr>
        <w:t>P</w:t>
      </w:r>
      <w:r w:rsidRPr="006417BF">
        <w:rPr>
          <w:lang w:val="en-GB"/>
        </w:rPr>
        <w:t xml:space="preserve"> is the period of the cyclic process (e.g. 10 assessment</w:t>
      </w:r>
      <w:r w:rsidR="00472C24">
        <w:rPr>
          <w:lang w:val="en-GB"/>
        </w:rPr>
        <w:t>s or</w:t>
      </w:r>
      <w:r w:rsidRPr="006417BF">
        <w:rPr>
          <w:lang w:val="en-GB"/>
        </w:rPr>
        <w:t xml:space="preserve"> 7 days) and </w:t>
      </w:r>
      <w:r w:rsidR="00C12CAC">
        <w:rPr>
          <w:i/>
          <w:lang w:val="en-GB"/>
        </w:rPr>
        <w:t>t</w:t>
      </w:r>
      <w:r w:rsidRPr="006417BF">
        <w:rPr>
          <w:lang w:val="en-GB"/>
        </w:rPr>
        <w:t xml:space="preserve"> is the indicator of time </w:t>
      </w:r>
      <w:r>
        <w:rPr>
          <w:lang w:val="en-GB"/>
        </w:rPr>
        <w:t xml:space="preserve">that </w:t>
      </w:r>
      <w:r w:rsidRPr="006417BF">
        <w:rPr>
          <w:lang w:val="en-GB"/>
        </w:rPr>
        <w:t xml:space="preserve">runs from 1 to </w:t>
      </w:r>
      <w:r>
        <w:rPr>
          <w:lang w:val="en-GB"/>
        </w:rPr>
        <w:t>P</w:t>
      </w:r>
      <w:r w:rsidRPr="006417BF">
        <w:rPr>
          <w:lang w:val="en-GB"/>
        </w:rPr>
        <w:t xml:space="preserve">. The cosine function ranges </w:t>
      </w:r>
      <w:r w:rsidR="00472C24">
        <w:rPr>
          <w:lang w:val="en-GB"/>
        </w:rPr>
        <w:t>from</w:t>
      </w:r>
      <w:r w:rsidR="00472C24" w:rsidRPr="006417BF">
        <w:rPr>
          <w:lang w:val="en-GB"/>
        </w:rPr>
        <w:t xml:space="preserve"> </w:t>
      </w:r>
      <w:r w:rsidRPr="006417BF">
        <w:rPr>
          <w:lang w:val="en-GB"/>
        </w:rPr>
        <w:t xml:space="preserve">-1 </w:t>
      </w:r>
      <w:r w:rsidR="00472C24">
        <w:rPr>
          <w:lang w:val="en-GB"/>
        </w:rPr>
        <w:t>to</w:t>
      </w:r>
      <w:r w:rsidR="00472C24" w:rsidRPr="006417BF">
        <w:rPr>
          <w:lang w:val="en-GB"/>
        </w:rPr>
        <w:t xml:space="preserve"> </w:t>
      </w:r>
      <w:r w:rsidRPr="006417BF">
        <w:rPr>
          <w:lang w:val="en-GB"/>
        </w:rPr>
        <w:t>+1</w:t>
      </w:r>
      <w:r w:rsidR="00472C24">
        <w:rPr>
          <w:lang w:val="en-GB"/>
        </w:rPr>
        <w:t xml:space="preserve"> with</w:t>
      </w:r>
      <w:r w:rsidR="00472C24" w:rsidRPr="006417BF">
        <w:rPr>
          <w:lang w:val="en-GB"/>
        </w:rPr>
        <w:t xml:space="preserve"> the minimum </w:t>
      </w:r>
      <w:r w:rsidR="00472C24">
        <w:rPr>
          <w:lang w:val="en-GB"/>
        </w:rPr>
        <w:t xml:space="preserve">value </w:t>
      </w:r>
      <w:r w:rsidR="00472C24" w:rsidRPr="006417BF">
        <w:rPr>
          <w:lang w:val="en-GB"/>
        </w:rPr>
        <w:t xml:space="preserve">for </w:t>
      </w:r>
      <w:proofErr w:type="gramStart"/>
      <w:r w:rsidR="00472C24" w:rsidRPr="006417BF">
        <w:rPr>
          <w:lang w:val="en-GB"/>
        </w:rPr>
        <w:t>cosine(</w:t>
      </w:r>
      <w:proofErr w:type="gramEnd"/>
      <w:r w:rsidR="00472C24" w:rsidRPr="004C0ABA">
        <w:rPr>
          <w:rFonts w:ascii="Symbol" w:hAnsi="Symbol"/>
          <w:lang w:val="en-GB"/>
        </w:rPr>
        <w:t></w:t>
      </w:r>
      <w:r w:rsidR="00472C24" w:rsidRPr="006417BF">
        <w:rPr>
          <w:lang w:val="en-GB"/>
        </w:rPr>
        <w:t>)</w:t>
      </w:r>
      <w:r w:rsidR="00472C24">
        <w:rPr>
          <w:lang w:val="en-GB"/>
        </w:rPr>
        <w:t xml:space="preserve">, and </w:t>
      </w:r>
      <w:r w:rsidRPr="006417BF">
        <w:rPr>
          <w:lang w:val="en-GB"/>
        </w:rPr>
        <w:t xml:space="preserve">the maximum value for cosine(0) </w:t>
      </w:r>
      <w:r>
        <w:rPr>
          <w:lang w:val="en-GB"/>
        </w:rPr>
        <w:t>or</w:t>
      </w:r>
      <w:r w:rsidRPr="006417BF">
        <w:rPr>
          <w:lang w:val="en-GB"/>
        </w:rPr>
        <w:t xml:space="preserve"> cosine(2</w:t>
      </w:r>
      <w:r w:rsidRPr="004C0ABA">
        <w:rPr>
          <w:rFonts w:ascii="Symbol" w:hAnsi="Symbol"/>
          <w:lang w:val="en-GB"/>
        </w:rPr>
        <w:t></w:t>
      </w:r>
      <w:r w:rsidRPr="006417BF">
        <w:rPr>
          <w:lang w:val="en-GB"/>
        </w:rPr>
        <w:t>)</w:t>
      </w:r>
      <w:r w:rsidR="00472C24">
        <w:rPr>
          <w:lang w:val="en-GB"/>
        </w:rPr>
        <w:t>.</w:t>
      </w:r>
      <w:r w:rsidRPr="006417BF">
        <w:rPr>
          <w:lang w:val="en-GB"/>
        </w:rPr>
        <w:t xml:space="preserve">The parameter </w:t>
      </w:r>
      <w:r w:rsidRPr="00A96783">
        <w:rPr>
          <w:i/>
          <w:lang w:val="en-GB"/>
        </w:rPr>
        <w:t>b</w:t>
      </w:r>
      <w:r w:rsidRPr="004C0ABA">
        <w:rPr>
          <w:vertAlign w:val="subscript"/>
          <w:lang w:val="en-GB"/>
        </w:rPr>
        <w:t>1</w:t>
      </w:r>
      <w:r w:rsidRPr="006417BF">
        <w:rPr>
          <w:lang w:val="en-GB"/>
        </w:rPr>
        <w:t xml:space="preserve"> represents the amplitude</w:t>
      </w:r>
      <w:r w:rsidR="003458CE">
        <w:rPr>
          <w:lang w:val="en-GB"/>
        </w:rPr>
        <w:t xml:space="preserve"> (the top of the cycle)</w:t>
      </w:r>
      <w:r w:rsidR="00A861A4">
        <w:rPr>
          <w:lang w:val="en-GB"/>
        </w:rPr>
        <w:t xml:space="preserve">, </w:t>
      </w:r>
      <w:r w:rsidRPr="006417BF">
        <w:rPr>
          <w:lang w:val="en-GB"/>
        </w:rPr>
        <w:t xml:space="preserve">and </w:t>
      </w:r>
      <w:r w:rsidRPr="00A96783">
        <w:rPr>
          <w:i/>
          <w:lang w:val="en-GB"/>
        </w:rPr>
        <w:t>b</w:t>
      </w:r>
      <w:r w:rsidRPr="004C0ABA">
        <w:rPr>
          <w:vertAlign w:val="subscript"/>
          <w:lang w:val="en-GB"/>
        </w:rPr>
        <w:t>2</w:t>
      </w:r>
      <w:r w:rsidRPr="006417BF">
        <w:rPr>
          <w:lang w:val="en-GB"/>
        </w:rPr>
        <w:t xml:space="preserve"> </w:t>
      </w:r>
      <w:r w:rsidR="00472C24">
        <w:rPr>
          <w:lang w:val="en-GB"/>
        </w:rPr>
        <w:t xml:space="preserve">represents </w:t>
      </w:r>
      <w:r w:rsidRPr="006417BF">
        <w:rPr>
          <w:lang w:val="en-GB"/>
        </w:rPr>
        <w:t xml:space="preserve">the time </w:t>
      </w:r>
      <w:r w:rsidR="00472C24">
        <w:rPr>
          <w:lang w:val="en-GB"/>
        </w:rPr>
        <w:t xml:space="preserve">point when </w:t>
      </w:r>
      <w:r w:rsidRPr="006417BF">
        <w:rPr>
          <w:lang w:val="en-GB"/>
        </w:rPr>
        <w:t>th</w:t>
      </w:r>
      <w:r w:rsidR="00472C24">
        <w:rPr>
          <w:lang w:val="en-GB"/>
        </w:rPr>
        <w:t xml:space="preserve">is amplitude is </w:t>
      </w:r>
      <w:r w:rsidR="003458CE">
        <w:rPr>
          <w:lang w:val="en-GB"/>
        </w:rPr>
        <w:t>established</w:t>
      </w:r>
      <w:r w:rsidR="007E7BE9">
        <w:rPr>
          <w:lang w:val="en-GB"/>
        </w:rPr>
        <w:t xml:space="preserve"> (phase shift)</w:t>
      </w:r>
      <w:r w:rsidR="003458CE">
        <w:rPr>
          <w:lang w:val="en-GB"/>
        </w:rPr>
        <w:t>.</w:t>
      </w:r>
      <w:r w:rsidRPr="006417BF">
        <w:rPr>
          <w:lang w:val="en-GB"/>
        </w:rPr>
        <w:t xml:space="preserve"> The </w:t>
      </w:r>
      <w:r w:rsidRPr="00A96783">
        <w:rPr>
          <w:i/>
          <w:lang w:val="en-GB"/>
        </w:rPr>
        <w:t>b</w:t>
      </w:r>
      <w:r w:rsidRPr="004C0ABA">
        <w:rPr>
          <w:vertAlign w:val="subscript"/>
          <w:lang w:val="en-GB"/>
        </w:rPr>
        <w:t>0</w:t>
      </w:r>
      <w:r w:rsidRPr="006417BF">
        <w:rPr>
          <w:lang w:val="en-GB"/>
        </w:rPr>
        <w:t xml:space="preserve"> is the intercept </w:t>
      </w:r>
      <w:r>
        <w:rPr>
          <w:lang w:val="en-GB"/>
        </w:rPr>
        <w:t xml:space="preserve">that represents the </w:t>
      </w:r>
      <w:r w:rsidR="00C12CAC">
        <w:rPr>
          <w:lang w:val="en-GB"/>
        </w:rPr>
        <w:t>mean</w:t>
      </w:r>
      <w:r>
        <w:rPr>
          <w:lang w:val="en-GB"/>
        </w:rPr>
        <w:t xml:space="preserve"> value of the pattern</w:t>
      </w:r>
      <w:r w:rsidR="00C12CAC">
        <w:rPr>
          <w:lang w:val="en-GB"/>
        </w:rPr>
        <w:t xml:space="preserve"> (vertical shift)</w:t>
      </w:r>
      <w:r w:rsidRPr="006417BF">
        <w:rPr>
          <w:lang w:val="en-GB"/>
        </w:rPr>
        <w:t xml:space="preserve">. </w:t>
      </w:r>
      <w:r w:rsidR="003458CE">
        <w:rPr>
          <w:lang w:val="en-GB"/>
        </w:rPr>
        <w:t>Figure 1 depicts an example of a cyclic pattern for a 24 hours period.</w:t>
      </w:r>
    </w:p>
    <w:p w14:paraId="30CF1467" w14:textId="32145B37" w:rsidR="00C12CAC" w:rsidRDefault="00C602B9" w:rsidP="00C86E32">
      <w:pPr>
        <w:spacing w:line="480" w:lineRule="auto"/>
        <w:ind w:firstLine="709"/>
        <w:rPr>
          <w:lang w:val="en-GB"/>
        </w:rPr>
      </w:pPr>
      <w:r>
        <w:rPr>
          <w:noProof/>
          <w:lang w:val="en-US" w:eastAsia="en-US"/>
        </w:rPr>
        <w:drawing>
          <wp:inline distT="0" distB="0" distL="0" distR="0" wp14:anchorId="412EB376" wp14:editId="516F87A9">
            <wp:extent cx="3945850" cy="2753995"/>
            <wp:effectExtent l="0" t="0" r="0" b="0"/>
            <wp:docPr id="3" name="Picture 1" descr="Macintosh HD:Users:peterverboon:Documents:Open Universiteit:Onderzoek:Project Cyclic models: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Cyclic models:Figur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057" cy="2754837"/>
                    </a:xfrm>
                    <a:prstGeom prst="rect">
                      <a:avLst/>
                    </a:prstGeom>
                    <a:noFill/>
                    <a:ln>
                      <a:noFill/>
                    </a:ln>
                  </pic:spPr>
                </pic:pic>
              </a:graphicData>
            </a:graphic>
          </wp:inline>
        </w:drawing>
      </w:r>
    </w:p>
    <w:p w14:paraId="23BC36A7" w14:textId="522370D1" w:rsidR="009C31B2" w:rsidRDefault="009C31B2" w:rsidP="009C31B2">
      <w:pPr>
        <w:spacing w:line="480" w:lineRule="auto"/>
        <w:rPr>
          <w:lang w:val="en-GB"/>
        </w:rPr>
      </w:pPr>
      <w:r>
        <w:rPr>
          <w:lang w:val="en-GB"/>
        </w:rPr>
        <w:t xml:space="preserve">Figure 1. Example of a cyclic model for a 24 hours period, with </w:t>
      </w:r>
      <w:r w:rsidR="00C602B9">
        <w:rPr>
          <w:lang w:val="en-GB"/>
        </w:rPr>
        <w:t>t</w:t>
      </w:r>
      <w:r>
        <w:rPr>
          <w:lang w:val="en-GB"/>
        </w:rPr>
        <w:t xml:space="preserve">=24, </w:t>
      </w:r>
      <w:r w:rsidRPr="00C462AD">
        <w:rPr>
          <w:i/>
          <w:lang w:val="en-GB"/>
        </w:rPr>
        <w:t>b</w:t>
      </w:r>
      <w:r w:rsidRPr="00293B08">
        <w:rPr>
          <w:vertAlign w:val="subscript"/>
          <w:lang w:val="en-GB"/>
        </w:rPr>
        <w:t>0</w:t>
      </w:r>
      <w:r>
        <w:rPr>
          <w:lang w:val="en-GB"/>
        </w:rPr>
        <w:t xml:space="preserve"> = 1, </w:t>
      </w:r>
      <w:r w:rsidRPr="00C462AD">
        <w:rPr>
          <w:i/>
          <w:lang w:val="en-GB"/>
        </w:rPr>
        <w:t>b</w:t>
      </w:r>
      <w:r w:rsidRPr="00293B08">
        <w:rPr>
          <w:vertAlign w:val="subscript"/>
          <w:lang w:val="en-GB"/>
        </w:rPr>
        <w:t>1</w:t>
      </w:r>
      <w:r>
        <w:rPr>
          <w:lang w:val="en-GB"/>
        </w:rPr>
        <w:t xml:space="preserve">=2 and </w:t>
      </w:r>
      <w:r w:rsidRPr="00C462AD">
        <w:rPr>
          <w:i/>
          <w:lang w:val="en-GB"/>
        </w:rPr>
        <w:t>b</w:t>
      </w:r>
      <w:r>
        <w:rPr>
          <w:vertAlign w:val="subscript"/>
          <w:lang w:val="en-GB"/>
        </w:rPr>
        <w:t>2</w:t>
      </w:r>
      <w:r>
        <w:rPr>
          <w:lang w:val="en-GB"/>
        </w:rPr>
        <w:t>=10.</w:t>
      </w:r>
    </w:p>
    <w:p w14:paraId="2ADEB668" w14:textId="77777777" w:rsidR="00C12CAC" w:rsidRDefault="00C12CAC" w:rsidP="00C86E32">
      <w:pPr>
        <w:spacing w:line="480" w:lineRule="auto"/>
        <w:ind w:firstLine="709"/>
        <w:rPr>
          <w:lang w:val="en-GB"/>
        </w:rPr>
      </w:pPr>
    </w:p>
    <w:p w14:paraId="23C2CC3B" w14:textId="5EEFA291" w:rsidR="00975781" w:rsidRPr="006417BF" w:rsidRDefault="00975781" w:rsidP="00C86E32">
      <w:pPr>
        <w:spacing w:line="480" w:lineRule="auto"/>
        <w:ind w:firstLine="567"/>
        <w:rPr>
          <w:lang w:val="en-GB"/>
        </w:rPr>
      </w:pPr>
      <w:r w:rsidRPr="006417BF">
        <w:rPr>
          <w:lang w:val="en-GB"/>
        </w:rPr>
        <w:lastRenderedPageBreak/>
        <w:t xml:space="preserve">To estimate </w:t>
      </w:r>
      <w:r>
        <w:rPr>
          <w:lang w:val="en-GB"/>
        </w:rPr>
        <w:t>the cyclic</w:t>
      </w:r>
      <w:r w:rsidRPr="006417BF">
        <w:rPr>
          <w:lang w:val="en-GB"/>
        </w:rPr>
        <w:t xml:space="preserve"> model it </w:t>
      </w:r>
      <w:r w:rsidR="003458CE">
        <w:rPr>
          <w:lang w:val="en-GB"/>
        </w:rPr>
        <w:t>can</w:t>
      </w:r>
      <w:r w:rsidR="003458CE" w:rsidRPr="006417BF">
        <w:rPr>
          <w:lang w:val="en-GB"/>
        </w:rPr>
        <w:t xml:space="preserve"> </w:t>
      </w:r>
      <w:r w:rsidRPr="006417BF">
        <w:rPr>
          <w:lang w:val="en-GB"/>
        </w:rPr>
        <w:t>be rewritten using the trigonometric equality:</w:t>
      </w:r>
    </w:p>
    <w:p w14:paraId="0321AB1C" w14:textId="77777777" w:rsidR="00975781" w:rsidRPr="00515787" w:rsidRDefault="00975781" w:rsidP="00C86E32">
      <w:pPr>
        <w:spacing w:before="120" w:after="120" w:line="480" w:lineRule="auto"/>
        <w:ind w:firstLine="709"/>
        <w:rPr>
          <w:iCs/>
          <w:color w:val="000000"/>
          <w:lang w:val="de-DE"/>
        </w:rPr>
      </w:pPr>
      <w:r w:rsidRPr="006417BF">
        <w:rPr>
          <w:color w:val="000000"/>
          <w:lang w:val="en-GB"/>
        </w:rPr>
        <w:t xml:space="preserve"> </w:t>
      </w:r>
      <w:r w:rsidRPr="00515787">
        <w:rPr>
          <w:color w:val="000000"/>
          <w:lang w:val="de-DE"/>
        </w:rPr>
        <w:t>cos(</w:t>
      </w:r>
      <w:r w:rsidRPr="00515787">
        <w:rPr>
          <w:iCs/>
          <w:color w:val="000000"/>
          <w:lang w:val="de-DE"/>
        </w:rPr>
        <w:t>t</w:t>
      </w:r>
      <w:r w:rsidRPr="00515787">
        <w:rPr>
          <w:rFonts w:cs="Helvetica"/>
          <w:color w:val="000000"/>
          <w:lang w:val="de-DE"/>
        </w:rPr>
        <w:t>−</w:t>
      </w:r>
      <w:r w:rsidRPr="00515787">
        <w:rPr>
          <w:iCs/>
          <w:color w:val="000000"/>
          <w:lang w:val="de-DE"/>
        </w:rPr>
        <w:t>u</w:t>
      </w:r>
      <w:r w:rsidRPr="00515787">
        <w:rPr>
          <w:color w:val="000000"/>
          <w:lang w:val="de-DE"/>
        </w:rPr>
        <w:t xml:space="preserve">) </w:t>
      </w:r>
      <w:r w:rsidRPr="00515787">
        <w:rPr>
          <w:rFonts w:cs="Helvetica"/>
          <w:color w:val="000000"/>
          <w:lang w:val="de-DE"/>
        </w:rPr>
        <w:t xml:space="preserve">= </w:t>
      </w:r>
      <w:r w:rsidRPr="00515787">
        <w:rPr>
          <w:color w:val="000000"/>
          <w:lang w:val="de-DE"/>
        </w:rPr>
        <w:t>cos(</w:t>
      </w:r>
      <w:r w:rsidRPr="00515787">
        <w:rPr>
          <w:iCs/>
          <w:color w:val="000000"/>
          <w:lang w:val="de-DE"/>
        </w:rPr>
        <w:t xml:space="preserve">t) </w:t>
      </w:r>
      <w:r w:rsidRPr="00515787">
        <w:rPr>
          <w:color w:val="000000"/>
          <w:lang w:val="de-DE"/>
        </w:rPr>
        <w:t>cos(</w:t>
      </w:r>
      <w:r w:rsidRPr="00515787">
        <w:rPr>
          <w:iCs/>
          <w:color w:val="000000"/>
          <w:lang w:val="de-DE"/>
        </w:rPr>
        <w:t xml:space="preserve">u) + </w:t>
      </w:r>
      <w:r w:rsidRPr="00515787">
        <w:rPr>
          <w:color w:val="000000"/>
          <w:lang w:val="de-DE"/>
        </w:rPr>
        <w:t>sin(</w:t>
      </w:r>
      <w:r w:rsidRPr="00515787">
        <w:rPr>
          <w:iCs/>
          <w:color w:val="000000"/>
          <w:lang w:val="de-DE"/>
        </w:rPr>
        <w:t xml:space="preserve">t) </w:t>
      </w:r>
      <w:r w:rsidRPr="00515787">
        <w:rPr>
          <w:color w:val="000000"/>
          <w:lang w:val="de-DE"/>
        </w:rPr>
        <w:t>sin(</w:t>
      </w:r>
      <w:r w:rsidRPr="00515787">
        <w:rPr>
          <w:iCs/>
          <w:color w:val="000000"/>
          <w:lang w:val="de-DE"/>
        </w:rPr>
        <w:t>u).</w:t>
      </w:r>
    </w:p>
    <w:p w14:paraId="3DAE0313" w14:textId="77777777" w:rsidR="00975781" w:rsidRPr="006417BF" w:rsidRDefault="00975781" w:rsidP="00C86E32">
      <w:pPr>
        <w:spacing w:line="480" w:lineRule="auto"/>
        <w:rPr>
          <w:iCs/>
          <w:color w:val="000000"/>
          <w:lang w:val="en-GB"/>
        </w:rPr>
      </w:pPr>
      <w:r w:rsidRPr="006417BF">
        <w:rPr>
          <w:iCs/>
          <w:color w:val="000000"/>
          <w:lang w:val="en-GB"/>
        </w:rPr>
        <w:t>Applied to (2) this gives:</w:t>
      </w:r>
    </w:p>
    <w:p w14:paraId="57B8C8B2" w14:textId="72D4D4A2" w:rsidR="00975781" w:rsidRPr="006417BF" w:rsidRDefault="00975781" w:rsidP="00BD411D">
      <w:pPr>
        <w:tabs>
          <w:tab w:val="left" w:pos="8505"/>
        </w:tabs>
        <w:spacing w:before="120" w:after="120" w:line="480" w:lineRule="auto"/>
        <w:ind w:firstLine="709"/>
        <w:rPr>
          <w:rFonts w:eastAsiaTheme="minorEastAsia"/>
          <w:iCs/>
          <w:color w:val="000000"/>
          <w:lang w:val="en-GB"/>
        </w:rPr>
      </w:pPr>
      <m:oMath>
        <m:r>
          <w:rPr>
            <w:rFonts w:ascii="Cambria Math" w:hAnsi="Cambria Math"/>
            <w:color w:val="000000"/>
            <w:lang w:val="en-GB"/>
          </w:rPr>
          <m:t>Y=</m:t>
        </m:r>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0</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1</m:t>
            </m:r>
          </m:sub>
        </m:sSub>
        <m:r>
          <m:rPr>
            <m:sty m:val="p"/>
          </m:rPr>
          <w:rPr>
            <w:rFonts w:ascii="Cambria Math" w:hAnsi="Cambria Math"/>
            <w:color w:val="000000"/>
            <w:lang w:val="en-GB"/>
          </w:rPr>
          <m:t>cos⁡</m:t>
        </m:r>
        <m:r>
          <w:rPr>
            <w:rFonts w:ascii="Cambria Math" w:hAnsi="Cambria Math"/>
            <w:color w:val="000000"/>
            <w:lang w:val="en-GB"/>
          </w:rPr>
          <m:t>(</m:t>
        </m:r>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2</m:t>
            </m:r>
          </m:sub>
        </m:sSub>
        <m:func>
          <m:funcPr>
            <m:ctrlPr>
              <w:rPr>
                <w:rFonts w:ascii="Cambria Math" w:hAnsi="Cambria Math"/>
                <w:i/>
                <w:iCs/>
                <w:color w:val="000000"/>
                <w:lang w:val="en-GB"/>
              </w:rPr>
            </m:ctrlPr>
          </m:funcPr>
          <m:fName>
            <m:r>
              <w:rPr>
                <w:rFonts w:ascii="Cambria Math" w:hAnsi="Cambria Math"/>
                <w:color w:val="000000"/>
                <w:lang w:val="en-GB"/>
              </w:rPr>
              <m:t>)</m:t>
            </m:r>
          </m:fName>
          <m:e>
            <m:func>
              <m:funcPr>
                <m:ctrlPr>
                  <w:rPr>
                    <w:rFonts w:ascii="Cambria Math" w:hAnsi="Cambria Math"/>
                    <w:iCs/>
                    <w:color w:val="000000"/>
                    <w:lang w:val="en-GB"/>
                  </w:rPr>
                </m:ctrlPr>
              </m:funcPr>
              <m:fName>
                <m:r>
                  <m:rPr>
                    <m:sty m:val="p"/>
                  </m:rPr>
                  <w:rPr>
                    <w:rFonts w:ascii="Cambria Math" w:hAnsi="Cambria Math"/>
                    <w:color w:val="000000"/>
                    <w:lang w:val="en-GB"/>
                  </w:rPr>
                  <m:t>cos</m:t>
                </m:r>
              </m:fName>
              <m:e>
                <m:d>
                  <m:dPr>
                    <m:ctrlPr>
                      <w:rPr>
                        <w:rFonts w:ascii="Cambria Math" w:hAnsi="Cambria Math"/>
                        <w:i/>
                        <w:iCs/>
                        <w:color w:val="000000"/>
                        <w:lang w:val="en-GB"/>
                      </w:rPr>
                    </m:ctrlPr>
                  </m:dPr>
                  <m:e>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r>
                      <w:rPr>
                        <w:rFonts w:ascii="Cambria Math" w:hAnsi="Cambria Math"/>
                        <w:color w:val="000000"/>
                        <w:lang w:val="en-GB"/>
                      </w:rPr>
                      <m:t>t</m:t>
                    </m:r>
                  </m:e>
                </m:d>
              </m:e>
            </m:func>
            <m:r>
              <w:rPr>
                <w:rFonts w:ascii="Cambria Math" w:hAnsi="Cambria Math"/>
                <w:color w:val="000000"/>
                <w:lang w:val="en-GB"/>
              </w:rPr>
              <m:t>+</m:t>
            </m:r>
          </m:e>
        </m:func>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1</m:t>
            </m:r>
          </m:sub>
        </m:sSub>
        <m:r>
          <m:rPr>
            <m:sty m:val="p"/>
          </m:rPr>
          <w:rPr>
            <w:rFonts w:ascii="Cambria Math" w:hAnsi="Cambria Math"/>
            <w:color w:val="000000"/>
            <w:lang w:val="en-GB"/>
          </w:rPr>
          <m:t>sin⁡</m:t>
        </m:r>
        <m:r>
          <w:rPr>
            <w:rFonts w:ascii="Cambria Math" w:hAnsi="Cambria Math"/>
            <w:color w:val="000000"/>
            <w:lang w:val="en-GB"/>
          </w:rPr>
          <m:t>(</m:t>
        </m:r>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2</m:t>
            </m:r>
          </m:sub>
        </m:sSub>
        <m:func>
          <m:funcPr>
            <m:ctrlPr>
              <w:rPr>
                <w:rFonts w:ascii="Cambria Math" w:hAnsi="Cambria Math"/>
                <w:i/>
                <w:iCs/>
                <w:color w:val="000000"/>
                <w:lang w:val="en-GB"/>
              </w:rPr>
            </m:ctrlPr>
          </m:funcPr>
          <m:fName>
            <m:r>
              <w:rPr>
                <w:rFonts w:ascii="Cambria Math" w:hAnsi="Cambria Math"/>
                <w:color w:val="000000"/>
                <w:lang w:val="en-GB"/>
              </w:rPr>
              <m:t>)</m:t>
            </m:r>
          </m:fName>
          <m:e>
            <m:func>
              <m:funcPr>
                <m:ctrlPr>
                  <w:rPr>
                    <w:rFonts w:ascii="Cambria Math" w:hAnsi="Cambria Math"/>
                    <w:iCs/>
                    <w:color w:val="000000"/>
                    <w:lang w:val="en-GB"/>
                  </w:rPr>
                </m:ctrlPr>
              </m:funcPr>
              <m:fName>
                <m:r>
                  <m:rPr>
                    <m:sty m:val="p"/>
                  </m:rPr>
                  <w:rPr>
                    <w:rFonts w:ascii="Cambria Math" w:hAnsi="Cambria Math"/>
                    <w:color w:val="000000"/>
                    <w:lang w:val="en-GB"/>
                  </w:rPr>
                  <m:t>sin</m:t>
                </m:r>
              </m:fName>
              <m:e>
                <m:d>
                  <m:dPr>
                    <m:ctrlPr>
                      <w:rPr>
                        <w:rFonts w:ascii="Cambria Math" w:hAnsi="Cambria Math"/>
                        <w:i/>
                        <w:iCs/>
                        <w:color w:val="000000"/>
                        <w:lang w:val="en-GB"/>
                      </w:rPr>
                    </m:ctrlPr>
                  </m:dPr>
                  <m:e>
                    <m:f>
                      <m:fPr>
                        <m:ctrlPr>
                          <w:rPr>
                            <w:rFonts w:ascii="Cambria Math" w:hAnsi="Cambria Math"/>
                            <w:i/>
                            <w:iCs/>
                            <w:color w:val="000000"/>
                            <w:lang w:val="en-GB"/>
                          </w:rPr>
                        </m:ctrlPr>
                      </m:fPr>
                      <m:num>
                        <m:r>
                          <w:rPr>
                            <w:rFonts w:ascii="Cambria Math" w:hAnsi="Cambria Math"/>
                            <w:color w:val="000000"/>
                            <w:lang w:val="en-GB"/>
                          </w:rPr>
                          <m:t>2π</m:t>
                        </m:r>
                      </m:num>
                      <m:den>
                        <m:r>
                          <w:rPr>
                            <w:rFonts w:ascii="Cambria Math" w:hAnsi="Cambria Math"/>
                            <w:color w:val="000000"/>
                            <w:lang w:val="en-GB"/>
                          </w:rPr>
                          <m:t>P</m:t>
                        </m:r>
                      </m:den>
                    </m:f>
                    <m:r>
                      <w:rPr>
                        <w:rFonts w:ascii="Cambria Math" w:hAnsi="Cambria Math"/>
                        <w:color w:val="000000"/>
                        <w:lang w:val="en-GB"/>
                      </w:rPr>
                      <m:t>t</m:t>
                    </m:r>
                  </m:e>
                </m:d>
              </m:e>
            </m:func>
          </m:e>
        </m:func>
        <m:r>
          <w:rPr>
            <w:rFonts w:ascii="Cambria Math" w:hAnsi="Cambria Math"/>
            <w:color w:val="000000"/>
            <w:lang w:val="en-GB"/>
          </w:rPr>
          <m:t xml:space="preserve">+e  </m:t>
        </m:r>
      </m:oMath>
      <w:r>
        <w:rPr>
          <w:rFonts w:eastAsiaTheme="minorEastAsia"/>
          <w:iCs/>
          <w:color w:val="000000"/>
          <w:lang w:val="en-GB"/>
        </w:rPr>
        <w:t xml:space="preserve">    </w:t>
      </w:r>
      <w:r w:rsidRPr="006417BF">
        <w:rPr>
          <w:rFonts w:eastAsiaTheme="minorEastAsia"/>
          <w:iCs/>
          <w:color w:val="000000"/>
          <w:lang w:val="en-GB"/>
        </w:rPr>
        <w:t xml:space="preserve"> </w:t>
      </w:r>
      <w:r w:rsidRPr="006417BF">
        <w:rPr>
          <w:rFonts w:eastAsiaTheme="minorEastAsia"/>
          <w:iCs/>
          <w:color w:val="000000"/>
          <w:lang w:val="en-GB"/>
        </w:rPr>
        <w:tab/>
        <w:t>(3)</w:t>
      </w:r>
    </w:p>
    <w:p w14:paraId="66F82882" w14:textId="416E04A7" w:rsidR="00975781" w:rsidRPr="006417BF" w:rsidRDefault="00975781" w:rsidP="00C86E32">
      <w:pPr>
        <w:tabs>
          <w:tab w:val="left" w:pos="7797"/>
        </w:tabs>
        <w:spacing w:line="480" w:lineRule="auto"/>
        <w:rPr>
          <w:rFonts w:eastAsiaTheme="minorEastAsia"/>
          <w:iCs/>
          <w:color w:val="000000"/>
          <w:lang w:val="en-GB"/>
        </w:rPr>
      </w:pPr>
      <w:r w:rsidRPr="006417BF">
        <w:rPr>
          <w:rFonts w:eastAsiaTheme="minorEastAsia"/>
          <w:iCs/>
          <w:color w:val="000000"/>
          <w:lang w:val="en-GB"/>
        </w:rPr>
        <w:t>Next, we defin</w:t>
      </w:r>
      <w:r w:rsidR="00C869DA">
        <w:rPr>
          <w:rFonts w:eastAsiaTheme="minorEastAsia"/>
          <w:iCs/>
          <w:color w:val="000000"/>
          <w:lang w:val="en-GB"/>
        </w:rPr>
        <w:t>e</w:t>
      </w:r>
      <w:r w:rsidRPr="006417BF">
        <w:rPr>
          <w:rFonts w:eastAsiaTheme="minorEastAsia"/>
          <w:iCs/>
          <w:color w:val="000000"/>
          <w:lang w:val="en-GB"/>
        </w:rPr>
        <w:t>:</w:t>
      </w:r>
    </w:p>
    <w:p w14:paraId="5936E6E1" w14:textId="77777777" w:rsidR="00975781" w:rsidRPr="006417BF" w:rsidRDefault="00FE0B3E" w:rsidP="00C86E32">
      <w:pPr>
        <w:spacing w:after="120" w:line="480" w:lineRule="auto"/>
        <w:ind w:left="567"/>
        <w:rPr>
          <w:rFonts w:ascii="Cambria Math" w:hAnsi="Cambria Math"/>
          <w:iCs/>
          <w:color w:val="000000"/>
          <w:lang w:val="en-GB"/>
        </w:rPr>
      </w:pPr>
      <m:oMath>
        <m:sSub>
          <m:sSubPr>
            <m:ctrlPr>
              <w:rPr>
                <w:rFonts w:ascii="Cambria Math" w:hAnsi="Cambria Math" w:cs="Apple Symbols"/>
                <w:i/>
                <w:iCs/>
                <w:color w:val="000000"/>
                <w:lang w:val="en-GB"/>
              </w:rPr>
            </m:ctrlPr>
          </m:sSubPr>
          <m:e>
            <m:r>
              <w:rPr>
                <w:rFonts w:ascii="Cambria Math" w:hAnsi="Cambria Math" w:cs="Apple Symbols"/>
                <w:color w:val="000000"/>
                <w:lang w:val="en-GB"/>
              </w:rPr>
              <m:t>a</m:t>
            </m:r>
          </m:e>
          <m:sub>
            <m:r>
              <w:rPr>
                <w:rFonts w:ascii="Cambria Math" w:hAnsi="Cambria Math" w:cs="Apple Symbols"/>
                <w:color w:val="000000"/>
                <w:lang w:val="en-GB"/>
              </w:rPr>
              <m:t>0</m:t>
            </m:r>
          </m:sub>
        </m:sSub>
        <m:r>
          <w:rPr>
            <w:rFonts w:ascii="Cambria Math" w:hAnsi="Cambria Math"/>
            <w:color w:val="000000"/>
            <w:lang w:val="en-GB"/>
          </w:rPr>
          <m:t xml:space="preserve"> = </m:t>
        </m:r>
        <m:sSub>
          <m:sSubPr>
            <m:ctrlPr>
              <w:rPr>
                <w:rFonts w:ascii="Cambria Math" w:hAnsi="Cambria Math"/>
                <w:i/>
                <w:iCs/>
                <w:color w:val="000000"/>
                <w:lang w:val="en-GB"/>
              </w:rPr>
            </m:ctrlPr>
          </m:sSubPr>
          <m:e>
            <m:r>
              <w:rPr>
                <w:rFonts w:ascii="Cambria Math" w:hAnsi="Cambria Math"/>
                <w:color w:val="000000"/>
                <w:lang w:val="en-GB"/>
              </w:rPr>
              <m:t>b</m:t>
            </m:r>
          </m:e>
          <m:sub>
            <m:r>
              <w:rPr>
                <w:rFonts w:ascii="Cambria Math" w:hAnsi="Cambria Math"/>
                <w:color w:val="000000"/>
                <w:lang w:val="en-GB"/>
              </w:rPr>
              <m:t>0</m:t>
            </m:r>
          </m:sub>
        </m:sSub>
      </m:oMath>
      <w:r w:rsidR="00975781">
        <w:rPr>
          <w:rFonts w:ascii="Cambria Math" w:eastAsiaTheme="minorEastAsia" w:hAnsi="Cambria Math"/>
          <w:iCs/>
          <w:color w:val="000000"/>
          <w:lang w:val="en-GB"/>
        </w:rPr>
        <w:t xml:space="preserve">  </w:t>
      </w:r>
    </w:p>
    <w:p w14:paraId="2A4435E8" w14:textId="77777777" w:rsidR="00975781" w:rsidRPr="006417BF" w:rsidRDefault="00FE0B3E" w:rsidP="00BD411D">
      <w:pPr>
        <w:tabs>
          <w:tab w:val="left" w:pos="8505"/>
        </w:tabs>
        <w:spacing w:after="120" w:line="480" w:lineRule="auto"/>
        <w:ind w:left="567"/>
        <w:rPr>
          <w:rFonts w:ascii="Cambria Math" w:hAnsi="Cambria Math"/>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r>
          <w:rPr>
            <w:rFonts w:ascii="Cambria Math" w:hAnsi="Cambria Math"/>
            <w:lang w:val="en-GB"/>
          </w:rPr>
          <m:t xml:space="preserve">  </m:t>
        </m:r>
      </m:oMath>
      <w:r w:rsidR="00975781" w:rsidRPr="006417BF">
        <w:rPr>
          <w:rFonts w:ascii="Cambria Math" w:eastAsiaTheme="minorEastAsia" w:hAnsi="Cambria Math"/>
          <w:lang w:val="en-GB"/>
        </w:rPr>
        <w:tab/>
        <w:t>(4a)</w:t>
      </w:r>
    </w:p>
    <w:p w14:paraId="15D4DBE7" w14:textId="77777777" w:rsidR="00975781" w:rsidRPr="006417BF" w:rsidRDefault="00FE0B3E" w:rsidP="00BD411D">
      <w:pPr>
        <w:tabs>
          <w:tab w:val="left" w:pos="8505"/>
        </w:tabs>
        <w:spacing w:after="120" w:line="480" w:lineRule="auto"/>
        <w:ind w:left="567"/>
        <w:rPr>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m:rPr>
            <m:sty m:val="p"/>
          </m:rPr>
          <w:rPr>
            <w:rFonts w:ascii="Cambria Math" w:hAnsi="Cambria Math"/>
            <w:lang w:val="en-GB"/>
          </w:rPr>
          <m:t>sin</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r>
          <w:rPr>
            <w:rFonts w:ascii="Cambria Math" w:hAnsi="Cambria Math"/>
            <w:lang w:val="en-GB"/>
          </w:rPr>
          <m:t xml:space="preserve">  </m:t>
        </m:r>
      </m:oMath>
      <w:r w:rsidR="00975781" w:rsidRPr="006417BF">
        <w:rPr>
          <w:lang w:val="en-GB"/>
        </w:rPr>
        <w:t xml:space="preserve"> </w:t>
      </w:r>
      <w:r w:rsidR="00975781" w:rsidRPr="006417BF">
        <w:rPr>
          <w:lang w:val="en-GB"/>
        </w:rPr>
        <w:tab/>
        <w:t>(4b)</w:t>
      </w:r>
    </w:p>
    <w:p w14:paraId="2204DF7F" w14:textId="20788722" w:rsidR="00975781" w:rsidRPr="006417BF" w:rsidRDefault="00975781" w:rsidP="00BD411D">
      <w:pPr>
        <w:tabs>
          <w:tab w:val="left" w:pos="8505"/>
        </w:tabs>
        <w:spacing w:after="120" w:line="480" w:lineRule="auto"/>
        <w:ind w:left="567"/>
        <w:rPr>
          <w:rFonts w:ascii="Cambria Math" w:hAnsi="Cambria Math"/>
          <w:lang w:val="en-GB"/>
        </w:rPr>
      </w:pPr>
      <m:oMath>
        <m:r>
          <w:rPr>
            <w:rFonts w:ascii="Cambria Math" w:hAnsi="Cambria Math"/>
            <w:lang w:val="en-GB"/>
          </w:rPr>
          <m:t>C=</m:t>
        </m:r>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r>
              <w:rPr>
                <w:rFonts w:ascii="Cambria Math" w:hAnsi="Cambria Math"/>
                <w:lang w:val="en-GB"/>
              </w:rPr>
              <m:t>t</m:t>
            </m:r>
          </m:fName>
          <m:e>
            <m:r>
              <w:rPr>
                <w:rFonts w:ascii="Cambria Math" w:hAnsi="Cambria Math"/>
                <w:lang w:val="en-GB"/>
              </w:rPr>
              <m:t>)</m:t>
            </m:r>
          </m:e>
        </m:func>
        <m:r>
          <w:rPr>
            <w:rFonts w:ascii="Cambria Math" w:hAnsi="Cambria Math"/>
            <w:lang w:val="en-GB"/>
          </w:rPr>
          <m:t xml:space="preserve">  </m:t>
        </m:r>
      </m:oMath>
      <w:r w:rsidRPr="006417BF">
        <w:rPr>
          <w:rFonts w:ascii="Cambria Math" w:eastAsiaTheme="minorEastAsia" w:hAnsi="Cambria Math"/>
          <w:lang w:val="en-GB"/>
        </w:rPr>
        <w:tab/>
        <w:t>(5a)</w:t>
      </w:r>
    </w:p>
    <w:p w14:paraId="2FFED5EB" w14:textId="4D117B23" w:rsidR="00975781" w:rsidRPr="006417BF" w:rsidRDefault="00975781" w:rsidP="00BD411D">
      <w:pPr>
        <w:tabs>
          <w:tab w:val="left" w:pos="8505"/>
        </w:tabs>
        <w:spacing w:after="120" w:line="480" w:lineRule="auto"/>
        <w:ind w:left="567"/>
        <w:rPr>
          <w:lang w:val="en-GB"/>
        </w:rPr>
      </w:pPr>
      <m:oMath>
        <m:r>
          <w:rPr>
            <w:rFonts w:ascii="Cambria Math" w:hAnsi="Cambria Math"/>
            <w:lang w:val="en-GB"/>
          </w:rPr>
          <m:t>S=</m:t>
        </m:r>
        <m:r>
          <m:rPr>
            <m:sty m:val="p"/>
          </m:rPr>
          <w:rPr>
            <w:rFonts w:ascii="Cambria Math" w:hAnsi="Cambria Math"/>
            <w:lang w:val="en-GB"/>
          </w:rPr>
          <m:t>sin</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r>
              <w:rPr>
                <w:rFonts w:ascii="Cambria Math" w:hAnsi="Cambria Math"/>
                <w:lang w:val="en-GB"/>
              </w:rPr>
              <m:t>t</m:t>
            </m:r>
          </m:fName>
          <m:e>
            <m:r>
              <w:rPr>
                <w:rFonts w:ascii="Cambria Math" w:hAnsi="Cambria Math"/>
                <w:lang w:val="en-GB"/>
              </w:rPr>
              <m:t>)</m:t>
            </m:r>
          </m:e>
        </m:func>
        <m:r>
          <w:rPr>
            <w:rFonts w:ascii="Cambria Math" w:hAnsi="Cambria Math"/>
            <w:lang w:val="en-GB"/>
          </w:rPr>
          <m:t xml:space="preserve"> ,</m:t>
        </m:r>
      </m:oMath>
      <w:r>
        <w:rPr>
          <w:lang w:val="en-GB"/>
        </w:rPr>
        <w:t xml:space="preserve"> </w:t>
      </w:r>
      <w:r w:rsidRPr="006417BF">
        <w:rPr>
          <w:lang w:val="en-GB"/>
        </w:rPr>
        <w:tab/>
        <w:t>(5b)</w:t>
      </w:r>
    </w:p>
    <w:p w14:paraId="5E61567C" w14:textId="77777777" w:rsidR="00975781" w:rsidRPr="006417BF" w:rsidRDefault="00975781" w:rsidP="00C86E32">
      <w:pPr>
        <w:tabs>
          <w:tab w:val="right" w:pos="8222"/>
        </w:tabs>
        <w:spacing w:after="120" w:line="480" w:lineRule="auto"/>
        <w:rPr>
          <w:lang w:val="en-GB"/>
        </w:rPr>
      </w:pPr>
      <w:proofErr w:type="gramStart"/>
      <w:r w:rsidRPr="006417BF">
        <w:rPr>
          <w:iCs/>
          <w:color w:val="000000"/>
          <w:lang w:val="en-GB"/>
        </w:rPr>
        <w:t>which</w:t>
      </w:r>
      <w:proofErr w:type="gramEnd"/>
      <w:r w:rsidRPr="006417BF">
        <w:rPr>
          <w:iCs/>
          <w:color w:val="000000"/>
          <w:lang w:val="en-GB"/>
        </w:rPr>
        <w:t xml:space="preserve"> gives the following linear model:</w:t>
      </w:r>
    </w:p>
    <w:p w14:paraId="573FC323" w14:textId="432511F4" w:rsidR="00975781" w:rsidRPr="006417BF" w:rsidRDefault="00975781" w:rsidP="00BD411D">
      <w:pPr>
        <w:tabs>
          <w:tab w:val="left" w:pos="8505"/>
        </w:tabs>
        <w:spacing w:after="120" w:line="480" w:lineRule="auto"/>
        <w:ind w:firstLine="708"/>
        <w:rPr>
          <w:lang w:val="en-GB"/>
        </w:rPr>
      </w:pPr>
      <w:r w:rsidRPr="006417BF">
        <w:rPr>
          <w:i/>
          <w:lang w:val="en-GB"/>
        </w:rPr>
        <w:t>Y</w:t>
      </w:r>
      <w:r w:rsidRPr="006417BF">
        <w:rPr>
          <w:lang w:val="en-GB"/>
        </w:rPr>
        <w:t xml:space="preserve"> = </w:t>
      </w:r>
      <w:r w:rsidRPr="006417BF">
        <w:rPr>
          <w:i/>
          <w:lang w:val="en-GB"/>
        </w:rPr>
        <w:t>a</w:t>
      </w:r>
      <w:r w:rsidRPr="006417BF">
        <w:rPr>
          <w:i/>
          <w:vertAlign w:val="subscript"/>
          <w:lang w:val="en-GB"/>
        </w:rPr>
        <w:t>0</w:t>
      </w:r>
      <w:r w:rsidRPr="006417BF">
        <w:rPr>
          <w:lang w:val="en-GB"/>
        </w:rPr>
        <w:t xml:space="preserve"> + </w:t>
      </w:r>
      <w:proofErr w:type="gramStart"/>
      <w:r w:rsidRPr="006417BF">
        <w:rPr>
          <w:i/>
          <w:lang w:val="en-GB"/>
        </w:rPr>
        <w:t>a</w:t>
      </w:r>
      <w:r w:rsidRPr="006417BF">
        <w:rPr>
          <w:i/>
          <w:vertAlign w:val="subscript"/>
          <w:lang w:val="en-GB"/>
        </w:rPr>
        <w:t>1</w:t>
      </w:r>
      <w:r w:rsidRPr="006417BF">
        <w:rPr>
          <w:i/>
          <w:lang w:val="en-GB"/>
        </w:rPr>
        <w:t>C</w:t>
      </w:r>
      <w:proofErr w:type="gramEnd"/>
      <w:r w:rsidRPr="006417BF">
        <w:rPr>
          <w:i/>
          <w:lang w:val="en-GB"/>
        </w:rPr>
        <w:t xml:space="preserve"> + a</w:t>
      </w:r>
      <w:r w:rsidRPr="006417BF">
        <w:rPr>
          <w:i/>
          <w:vertAlign w:val="subscript"/>
          <w:lang w:val="en-GB"/>
        </w:rPr>
        <w:t>2</w:t>
      </w:r>
      <w:r w:rsidRPr="006417BF">
        <w:rPr>
          <w:i/>
          <w:lang w:val="en-GB"/>
        </w:rPr>
        <w:t>S</w:t>
      </w:r>
      <w:r w:rsidR="00820534">
        <w:rPr>
          <w:i/>
          <w:lang w:val="en-GB"/>
        </w:rPr>
        <w:t xml:space="preserve"> + e</w:t>
      </w:r>
      <w:r>
        <w:rPr>
          <w:lang w:val="en-GB"/>
        </w:rPr>
        <w:t>.</w:t>
      </w:r>
      <w:r>
        <w:rPr>
          <w:lang w:val="en-GB"/>
        </w:rPr>
        <w:tab/>
      </w:r>
      <w:r w:rsidRPr="006417BF">
        <w:rPr>
          <w:lang w:val="en-GB"/>
        </w:rPr>
        <w:t>(6)</w:t>
      </w:r>
    </w:p>
    <w:p w14:paraId="442E0BBA" w14:textId="1C28EE11" w:rsidR="00975781" w:rsidRPr="006417BF" w:rsidRDefault="00975781" w:rsidP="00C86E32">
      <w:pPr>
        <w:tabs>
          <w:tab w:val="left" w:pos="7938"/>
        </w:tabs>
        <w:spacing w:after="120" w:line="480" w:lineRule="auto"/>
        <w:ind w:firstLine="708"/>
        <w:rPr>
          <w:lang w:val="en-GB"/>
        </w:rPr>
      </w:pPr>
      <w:r w:rsidRPr="006417BF">
        <w:rPr>
          <w:lang w:val="en-GB"/>
        </w:rPr>
        <w:t xml:space="preserve">The parameters </w:t>
      </w:r>
      <w:r w:rsidR="00C869DA">
        <w:rPr>
          <w:lang w:val="en-GB"/>
        </w:rPr>
        <w:t>in</w:t>
      </w:r>
      <w:r w:rsidRPr="006417BF">
        <w:rPr>
          <w:lang w:val="en-GB"/>
        </w:rPr>
        <w:t xml:space="preserve"> model (6) can be transformed to the original parameters b</w:t>
      </w:r>
      <w:r w:rsidRPr="006417BF">
        <w:rPr>
          <w:vertAlign w:val="subscript"/>
          <w:lang w:val="en-GB"/>
        </w:rPr>
        <w:t>1</w:t>
      </w:r>
      <w:r w:rsidRPr="006417BF">
        <w:rPr>
          <w:lang w:val="en-GB"/>
        </w:rPr>
        <w:t xml:space="preserve"> and b</w:t>
      </w:r>
      <w:r w:rsidRPr="006417BF">
        <w:rPr>
          <w:vertAlign w:val="subscript"/>
          <w:lang w:val="en-GB"/>
        </w:rPr>
        <w:t>2</w:t>
      </w:r>
      <w:r w:rsidRPr="006417BF">
        <w:rPr>
          <w:lang w:val="en-GB"/>
        </w:rPr>
        <w:t xml:space="preserve"> </w:t>
      </w:r>
      <w:r w:rsidR="00C869DA">
        <w:rPr>
          <w:lang w:val="en-GB"/>
        </w:rPr>
        <w:t>using</w:t>
      </w:r>
      <w:r w:rsidR="00C869DA" w:rsidRPr="006417BF">
        <w:rPr>
          <w:lang w:val="en-GB"/>
        </w:rPr>
        <w:t xml:space="preserve"> </w:t>
      </w:r>
      <w:r w:rsidRPr="006417BF">
        <w:rPr>
          <w:lang w:val="en-GB"/>
        </w:rPr>
        <w:t xml:space="preserve">another trigonometric rule and some elementary algebra: </w:t>
      </w:r>
    </w:p>
    <w:p w14:paraId="78C8A2DF" w14:textId="77777777" w:rsidR="00C869DA" w:rsidRDefault="00FE0B3E" w:rsidP="00C86E32">
      <w:pPr>
        <w:tabs>
          <w:tab w:val="right" w:pos="8222"/>
        </w:tabs>
        <w:spacing w:after="120" w:line="480" w:lineRule="auto"/>
        <w:ind w:left="567"/>
        <w:rPr>
          <w:lang w:val="en-GB"/>
        </w:rPr>
      </w:pP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e>
          <m:sup>
            <m:r>
              <w:rPr>
                <w:rFonts w:ascii="Cambria Math" w:hAnsi="Cambria Math"/>
                <w:lang w:val="en-GB"/>
              </w:rPr>
              <m:t>2</m:t>
            </m:r>
          </m:sup>
        </m:sSup>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e>
              <m:sup>
                <m:r>
                  <w:rPr>
                    <w:rFonts w:ascii="Cambria Math" w:hAnsi="Cambria Math"/>
                    <w:lang w:val="en-GB"/>
                  </w:rPr>
                  <m:t>2</m:t>
                </m:r>
              </m:sup>
            </m:sSup>
          </m:fName>
          <m:e>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e>
        </m:func>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e>
          <m:sup>
            <m:r>
              <w:rPr>
                <w:rFonts w:ascii="Cambria Math" w:hAnsi="Cambria Math"/>
                <w:lang w:val="en-GB"/>
              </w:rPr>
              <m:t>2</m:t>
            </m:r>
          </m:sup>
        </m:sSup>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sin</m:t>
                </m:r>
              </m:e>
              <m:sup>
                <m:r>
                  <w:rPr>
                    <w:rFonts w:ascii="Cambria Math" w:hAnsi="Cambria Math"/>
                    <w:lang w:val="en-GB"/>
                  </w:rPr>
                  <m:t>2</m:t>
                </m:r>
              </m:sup>
            </m:sSup>
          </m:fName>
          <m:e>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Name>
              <m:e>
                <m:r>
                  <w:rPr>
                    <w:rFonts w:ascii="Cambria Math" w:hAnsi="Cambria Math"/>
                    <w:lang w:val="en-GB"/>
                  </w:rPr>
                  <m:t>)</m:t>
                </m:r>
              </m:e>
            </m:func>
          </m:e>
        </m:func>
      </m:oMath>
      <w:r w:rsidR="00975781" w:rsidRPr="006417BF">
        <w:rPr>
          <w:lang w:val="en-GB"/>
        </w:rPr>
        <w:t xml:space="preserve"> </w:t>
      </w:r>
      <m:oMath>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e>
          <m:sup>
            <m:r>
              <w:rPr>
                <w:rFonts w:ascii="Cambria Math" w:hAnsi="Cambria Math"/>
                <w:lang w:val="en-GB"/>
              </w:rPr>
              <m:t>2</m:t>
            </m:r>
          </m:sup>
        </m:sSup>
      </m:oMath>
      <w:r w:rsidR="00975781" w:rsidRPr="006417BF">
        <w:rPr>
          <w:lang w:val="en-GB"/>
        </w:rPr>
        <w:t xml:space="preserve"> </w:t>
      </w:r>
    </w:p>
    <w:p w14:paraId="3584BBA2" w14:textId="582D104A" w:rsidR="00975781" w:rsidRPr="006417BF" w:rsidRDefault="00FE0B3E" w:rsidP="005E069C">
      <w:pPr>
        <w:tabs>
          <w:tab w:val="right" w:pos="8222"/>
        </w:tabs>
        <w:spacing w:after="120" w:line="480" w:lineRule="auto"/>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e>
                <m:sup>
                  <m:r>
                    <w:rPr>
                      <w:rFonts w:ascii="Cambria Math" w:hAnsi="Cambria Math"/>
                      <w:lang w:val="en-GB"/>
                    </w:rPr>
                    <m:t>2</m:t>
                  </m:r>
                </m:sup>
              </m:sSup>
            </m:e>
          </m:rad>
        </m:oMath>
      </m:oMathPara>
    </w:p>
    <w:p w14:paraId="401F0041" w14:textId="494111DE" w:rsidR="00975781" w:rsidRDefault="00975781" w:rsidP="00C86E32">
      <w:pPr>
        <w:spacing w:line="480" w:lineRule="auto"/>
        <w:rPr>
          <w:lang w:val="en-GB"/>
        </w:rPr>
      </w:pPr>
      <w:r>
        <w:rPr>
          <w:lang w:val="en-GB"/>
        </w:rPr>
        <w:t xml:space="preserve">This shows that </w:t>
      </w:r>
      <w:r w:rsidRPr="005E069C">
        <w:rPr>
          <w:i/>
          <w:lang w:val="en-GB"/>
        </w:rPr>
        <w:t>b</w:t>
      </w:r>
      <w:r w:rsidRPr="00BA5845">
        <w:rPr>
          <w:vertAlign w:val="subscript"/>
          <w:lang w:val="en-GB"/>
        </w:rPr>
        <w:t>1</w:t>
      </w:r>
      <w:r>
        <w:rPr>
          <w:lang w:val="en-GB"/>
        </w:rPr>
        <w:t xml:space="preserve"> is always positive, representing the amplitude</w:t>
      </w:r>
      <w:r w:rsidR="00BD411D">
        <w:rPr>
          <w:lang w:val="en-GB"/>
        </w:rPr>
        <w:t xml:space="preserve"> of the cyclic process</w:t>
      </w:r>
      <w:r>
        <w:rPr>
          <w:lang w:val="en-GB"/>
        </w:rPr>
        <w:t xml:space="preserve">. </w:t>
      </w:r>
    </w:p>
    <w:p w14:paraId="0A335660" w14:textId="583D3E9F" w:rsidR="00975781" w:rsidRPr="00981647" w:rsidRDefault="00975781" w:rsidP="00F82234">
      <w:pPr>
        <w:spacing w:line="480" w:lineRule="auto"/>
        <w:ind w:firstLine="709"/>
        <w:rPr>
          <w:lang w:val="en-GB"/>
        </w:rPr>
      </w:pPr>
      <w:r>
        <w:rPr>
          <w:lang w:val="en-GB"/>
        </w:rPr>
        <w:t xml:space="preserve">With </w:t>
      </w:r>
      <w:r w:rsidRPr="00A96783">
        <w:rPr>
          <w:i/>
          <w:lang w:val="en-GB"/>
        </w:rPr>
        <w:t>b</w:t>
      </w:r>
      <w:r w:rsidRPr="00441114">
        <w:rPr>
          <w:vertAlign w:val="subscript"/>
          <w:lang w:val="en-GB"/>
        </w:rPr>
        <w:t>1</w:t>
      </w:r>
      <w:r>
        <w:rPr>
          <w:lang w:val="en-GB"/>
        </w:rPr>
        <w:t xml:space="preserve"> known, </w:t>
      </w:r>
      <w:r w:rsidRPr="00A96783">
        <w:rPr>
          <w:i/>
          <w:lang w:val="en-GB"/>
        </w:rPr>
        <w:t>b</w:t>
      </w:r>
      <w:r w:rsidRPr="00441114">
        <w:rPr>
          <w:vertAlign w:val="subscript"/>
          <w:lang w:val="en-GB"/>
        </w:rPr>
        <w:t>2</w:t>
      </w:r>
      <w:r>
        <w:rPr>
          <w:lang w:val="en-GB"/>
        </w:rPr>
        <w:t xml:space="preserve"> can be derived from 4a </w:t>
      </w:r>
      <w:r w:rsidR="002F7FF0">
        <w:rPr>
          <w:lang w:val="en-GB"/>
        </w:rPr>
        <w:t xml:space="preserve">or </w:t>
      </w:r>
      <w:r>
        <w:rPr>
          <w:lang w:val="en-GB"/>
        </w:rPr>
        <w:t>4b</w:t>
      </w:r>
      <w:r w:rsidR="0021420A">
        <w:rPr>
          <w:lang w:val="en-GB"/>
        </w:rPr>
        <w:t xml:space="preserve"> (see Appendix A)</w:t>
      </w:r>
      <w:r>
        <w:rPr>
          <w:lang w:val="en-GB"/>
        </w:rPr>
        <w:t xml:space="preserve">. </w:t>
      </w:r>
      <w:r w:rsidR="00C869DA">
        <w:rPr>
          <w:lang w:val="en-GB"/>
        </w:rPr>
        <w:t xml:space="preserve">For example, the inverse function of the cosine (arcos) can be used to calculate </w:t>
      </w:r>
      <w:r w:rsidR="00C869DA" w:rsidRPr="00A96783">
        <w:rPr>
          <w:i/>
          <w:lang w:val="en-GB"/>
        </w:rPr>
        <w:t>b</w:t>
      </w:r>
      <w:r w:rsidR="00C869DA" w:rsidRPr="00CA1715">
        <w:rPr>
          <w:vertAlign w:val="subscript"/>
          <w:lang w:val="en-GB"/>
        </w:rPr>
        <w:t>2</w:t>
      </w:r>
      <w:r w:rsidR="00C869DA">
        <w:rPr>
          <w:lang w:val="en-GB"/>
        </w:rPr>
        <w:t xml:space="preserve"> from 4a while, for </w:t>
      </w:r>
      <w:r w:rsidR="00013FCF">
        <w:rPr>
          <w:lang w:val="en-GB"/>
        </w:rPr>
        <w:t>meaningful</w:t>
      </w:r>
      <w:r w:rsidR="00C869DA">
        <w:rPr>
          <w:lang w:val="en-GB"/>
        </w:rPr>
        <w:t xml:space="preserve"> interpretation, </w:t>
      </w:r>
      <w:r w:rsidRPr="00A96783">
        <w:rPr>
          <w:i/>
          <w:lang w:val="en-GB"/>
        </w:rPr>
        <w:t>b</w:t>
      </w:r>
      <w:r w:rsidRPr="00556D2A">
        <w:rPr>
          <w:vertAlign w:val="subscript"/>
          <w:lang w:val="en-GB"/>
        </w:rPr>
        <w:t>2</w:t>
      </w:r>
      <w:r>
        <w:rPr>
          <w:lang w:val="en-GB"/>
        </w:rPr>
        <w:t xml:space="preserve"> is assured to be positive</w:t>
      </w:r>
      <w:r w:rsidR="002F7FF0">
        <w:rPr>
          <w:lang w:val="en-GB"/>
        </w:rPr>
        <w:t xml:space="preserve"> by accounting for </w:t>
      </w:r>
      <w:r>
        <w:rPr>
          <w:lang w:val="en-GB"/>
        </w:rPr>
        <w:t xml:space="preserve">the sign of the regression parameter </w:t>
      </w:r>
      <w:r w:rsidRPr="00A96783">
        <w:rPr>
          <w:i/>
          <w:lang w:val="en-GB"/>
        </w:rPr>
        <w:t>a</w:t>
      </w:r>
      <w:r w:rsidRPr="00A62CC4">
        <w:rPr>
          <w:vertAlign w:val="subscript"/>
          <w:lang w:val="en-GB"/>
        </w:rPr>
        <w:t>2</w:t>
      </w:r>
      <w:r w:rsidR="00981647">
        <w:rPr>
          <w:lang w:val="en-GB"/>
        </w:rPr>
        <w:t>.</w:t>
      </w:r>
    </w:p>
    <w:p w14:paraId="22880DBF" w14:textId="04AF9F4F" w:rsidR="00BD411D" w:rsidRPr="00BD411D" w:rsidRDefault="00BD411D" w:rsidP="00BD411D">
      <w:pPr>
        <w:spacing w:line="480" w:lineRule="auto"/>
        <w:jc w:val="both"/>
        <w:rPr>
          <w:b/>
          <w:lang w:val="en-GB"/>
        </w:rPr>
      </w:pPr>
      <w:r>
        <w:rPr>
          <w:b/>
          <w:lang w:val="en-GB"/>
        </w:rPr>
        <w:lastRenderedPageBreak/>
        <w:t>Analysing multiple</w:t>
      </w:r>
      <w:r w:rsidRPr="00BD411D">
        <w:rPr>
          <w:b/>
          <w:lang w:val="en-GB"/>
        </w:rPr>
        <w:t xml:space="preserve"> data </w:t>
      </w:r>
      <w:r>
        <w:rPr>
          <w:b/>
          <w:lang w:val="en-GB"/>
        </w:rPr>
        <w:t>sources</w:t>
      </w:r>
    </w:p>
    <w:p w14:paraId="1ACF5920" w14:textId="68DAD646" w:rsidR="00CA5DBC" w:rsidRDefault="00BD411D" w:rsidP="00C86E32">
      <w:pPr>
        <w:spacing w:line="480" w:lineRule="auto"/>
        <w:ind w:firstLine="709"/>
        <w:rPr>
          <w:lang w:val="en-GB"/>
        </w:rPr>
      </w:pPr>
      <w:r>
        <w:rPr>
          <w:lang w:val="en-GB"/>
        </w:rPr>
        <w:t>In</w:t>
      </w:r>
      <w:r w:rsidR="002F7FF0">
        <w:rPr>
          <w:lang w:val="en-GB"/>
        </w:rPr>
        <w:t xml:space="preserve"> EMA</w:t>
      </w:r>
      <w:r w:rsidR="004B5B44">
        <w:rPr>
          <w:lang w:val="en-GB"/>
        </w:rPr>
        <w:t>,</w:t>
      </w:r>
      <w:r w:rsidR="002F7FF0">
        <w:rPr>
          <w:lang w:val="en-GB"/>
        </w:rPr>
        <w:t xml:space="preserve"> d</w:t>
      </w:r>
      <w:r w:rsidR="00975781">
        <w:rPr>
          <w:lang w:val="en-GB"/>
        </w:rPr>
        <w:t xml:space="preserve">ata are </w:t>
      </w:r>
      <w:r>
        <w:rPr>
          <w:lang w:val="en-GB"/>
        </w:rPr>
        <w:t>obtained from a sample of persons</w:t>
      </w:r>
      <w:r w:rsidR="00781FE6">
        <w:rPr>
          <w:lang w:val="en-GB"/>
        </w:rPr>
        <w:t>, often measured over a number of days</w:t>
      </w:r>
      <w:r>
        <w:rPr>
          <w:lang w:val="en-GB"/>
        </w:rPr>
        <w:t>.</w:t>
      </w:r>
      <w:r w:rsidR="00975781">
        <w:rPr>
          <w:lang w:val="en-GB"/>
        </w:rPr>
        <w:t xml:space="preserve"> </w:t>
      </w:r>
      <w:r w:rsidR="00CA5DBC">
        <w:rPr>
          <w:lang w:val="en-GB"/>
        </w:rPr>
        <w:t xml:space="preserve">This type of data </w:t>
      </w:r>
      <w:r w:rsidR="00781FE6">
        <w:rPr>
          <w:lang w:val="en-GB"/>
        </w:rPr>
        <w:t xml:space="preserve">thus </w:t>
      </w:r>
      <w:r w:rsidR="00CA5DBC">
        <w:rPr>
          <w:lang w:val="en-GB"/>
        </w:rPr>
        <w:t>contains time series from several sources that can be combined</w:t>
      </w:r>
      <w:r w:rsidR="00781FE6">
        <w:rPr>
          <w:lang w:val="en-GB"/>
        </w:rPr>
        <w:t xml:space="preserve"> in a statistical analysis</w:t>
      </w:r>
      <w:r w:rsidR="00CA5DBC">
        <w:rPr>
          <w:lang w:val="en-GB"/>
        </w:rPr>
        <w:t xml:space="preserve">. </w:t>
      </w:r>
      <w:r w:rsidR="00975781">
        <w:rPr>
          <w:lang w:val="en-GB"/>
        </w:rPr>
        <w:t xml:space="preserve">Assessments are </w:t>
      </w:r>
      <w:r w:rsidR="00CA5DBC">
        <w:rPr>
          <w:lang w:val="en-GB"/>
        </w:rPr>
        <w:t xml:space="preserve">often </w:t>
      </w:r>
      <w:r w:rsidR="00975781">
        <w:rPr>
          <w:lang w:val="en-GB"/>
        </w:rPr>
        <w:t>nested within days, which are nested within subjects. Since the data from the same subject are not independent</w:t>
      </w:r>
      <w:r w:rsidR="002F7FF0">
        <w:rPr>
          <w:lang w:val="en-GB"/>
        </w:rPr>
        <w:t>,</w:t>
      </w:r>
      <w:r w:rsidR="00975781">
        <w:rPr>
          <w:lang w:val="en-GB"/>
        </w:rPr>
        <w:t xml:space="preserve"> a multilevel approach is often required to analyse this type of data (Beal &amp; Weiss, 2003). </w:t>
      </w:r>
      <w:r w:rsidR="002F7FF0">
        <w:rPr>
          <w:lang w:val="en-GB"/>
        </w:rPr>
        <w:t xml:space="preserve">Because </w:t>
      </w:r>
      <w:r w:rsidR="00975781">
        <w:rPr>
          <w:lang w:val="en-GB"/>
        </w:rPr>
        <w:t xml:space="preserve">(6) is </w:t>
      </w:r>
      <w:r w:rsidR="00D3370F">
        <w:rPr>
          <w:lang w:val="en-GB"/>
        </w:rPr>
        <w:t xml:space="preserve">transcribed </w:t>
      </w:r>
      <w:r w:rsidR="00975781">
        <w:rPr>
          <w:lang w:val="en-GB"/>
        </w:rPr>
        <w:t xml:space="preserve">as a </w:t>
      </w:r>
      <w:r w:rsidR="00910F5F">
        <w:rPr>
          <w:lang w:val="en-GB"/>
        </w:rPr>
        <w:t xml:space="preserve">regression </w:t>
      </w:r>
      <w:r w:rsidR="00975781">
        <w:rPr>
          <w:lang w:val="en-GB"/>
        </w:rPr>
        <w:t>model</w:t>
      </w:r>
      <w:r w:rsidR="002F7FF0">
        <w:rPr>
          <w:lang w:val="en-GB"/>
        </w:rPr>
        <w:t>,</w:t>
      </w:r>
      <w:r w:rsidR="00975781">
        <w:rPr>
          <w:lang w:val="en-GB"/>
        </w:rPr>
        <w:t xml:space="preserve"> the multilevel approach</w:t>
      </w:r>
      <w:r w:rsidR="00B746B3">
        <w:rPr>
          <w:lang w:val="en-GB"/>
        </w:rPr>
        <w:t xml:space="preserve"> (MLA)</w:t>
      </w:r>
      <w:r w:rsidR="00975781">
        <w:rPr>
          <w:lang w:val="en-GB"/>
        </w:rPr>
        <w:t xml:space="preserve"> can be applied like in other linear regression models. The intercept is usually taken as a random coefficient but</w:t>
      </w:r>
      <w:r w:rsidR="007E7BE9">
        <w:rPr>
          <w:lang w:val="en-GB"/>
        </w:rPr>
        <w:t>,</w:t>
      </w:r>
      <w:r w:rsidR="00975781">
        <w:rPr>
          <w:lang w:val="en-GB"/>
        </w:rPr>
        <w:t xml:space="preserve"> also</w:t>
      </w:r>
      <w:r w:rsidR="007E7BE9">
        <w:rPr>
          <w:lang w:val="en-GB"/>
        </w:rPr>
        <w:t>,</w:t>
      </w:r>
      <w:r w:rsidR="00975781">
        <w:rPr>
          <w:lang w:val="en-GB"/>
        </w:rPr>
        <w:t xml:space="preserve"> the cyclic parameters can</w:t>
      </w:r>
      <w:r w:rsidR="00910F5F">
        <w:rPr>
          <w:lang w:val="en-GB"/>
        </w:rPr>
        <w:t xml:space="preserve"> be estimated as fixed or random factors.</w:t>
      </w:r>
      <w:r w:rsidR="00CA5DBC">
        <w:rPr>
          <w:lang w:val="en-GB"/>
        </w:rPr>
        <w:t xml:space="preserve"> </w:t>
      </w:r>
      <w:r w:rsidR="00BA1E4D">
        <w:rPr>
          <w:lang w:val="en-GB"/>
        </w:rPr>
        <w:t xml:space="preserve">Random effect parameters in the model reflect a variation of effects across individuals or days (or both). </w:t>
      </w:r>
      <w:r w:rsidR="00CA5DBC">
        <w:rPr>
          <w:lang w:val="en-GB"/>
        </w:rPr>
        <w:t>For example, the amplitude</w:t>
      </w:r>
      <w:r w:rsidR="00004416">
        <w:rPr>
          <w:lang w:val="en-GB"/>
        </w:rPr>
        <w:t>s</w:t>
      </w:r>
      <w:r w:rsidR="00CA5DBC">
        <w:rPr>
          <w:lang w:val="en-GB"/>
        </w:rPr>
        <w:t xml:space="preserve"> or phase shift</w:t>
      </w:r>
      <w:r w:rsidR="00004416">
        <w:rPr>
          <w:lang w:val="en-GB"/>
        </w:rPr>
        <w:t>s</w:t>
      </w:r>
      <w:r w:rsidR="00CA5DBC">
        <w:rPr>
          <w:lang w:val="en-GB"/>
        </w:rPr>
        <w:t xml:space="preserve"> of a weekly cyclic pattern of positive affect </w:t>
      </w:r>
      <w:r w:rsidR="00FB0739">
        <w:rPr>
          <w:lang w:val="en-GB"/>
        </w:rPr>
        <w:t xml:space="preserve">may </w:t>
      </w:r>
      <w:r w:rsidR="00CA5DBC">
        <w:rPr>
          <w:lang w:val="en-GB"/>
        </w:rPr>
        <w:t>vary across individuals</w:t>
      </w:r>
      <w:r w:rsidR="00004416">
        <w:rPr>
          <w:lang w:val="en-GB"/>
        </w:rPr>
        <w:t>, which could imply that some persons have their peak at Saturday while others have their peak at Monday. Likewise, some persons may have a rather flat pattern (little variability in positive affect) while others have high peaks.</w:t>
      </w:r>
    </w:p>
    <w:p w14:paraId="000C1377" w14:textId="18A187E6" w:rsidR="00B746B3" w:rsidRDefault="00B746B3" w:rsidP="00C86E32">
      <w:pPr>
        <w:spacing w:line="480" w:lineRule="auto"/>
        <w:ind w:firstLine="709"/>
        <w:rPr>
          <w:lang w:val="en-GB"/>
        </w:rPr>
      </w:pPr>
      <w:r>
        <w:rPr>
          <w:lang w:val="en-GB"/>
        </w:rPr>
        <w:t xml:space="preserve">Another </w:t>
      </w:r>
      <w:r w:rsidR="005606ED">
        <w:rPr>
          <w:lang w:val="en-GB"/>
        </w:rPr>
        <w:t xml:space="preserve">advantage of using an </w:t>
      </w:r>
      <w:r>
        <w:rPr>
          <w:lang w:val="en-GB"/>
        </w:rPr>
        <w:t xml:space="preserve">MLA </w:t>
      </w:r>
      <w:r w:rsidR="005606ED">
        <w:rPr>
          <w:lang w:val="en-GB"/>
        </w:rPr>
        <w:t>is that</w:t>
      </w:r>
      <w:r w:rsidR="00AE3A9E">
        <w:rPr>
          <w:lang w:val="en-GB"/>
        </w:rPr>
        <w:t xml:space="preserve">, for outcome measures, </w:t>
      </w:r>
      <w:r w:rsidR="005606ED">
        <w:rPr>
          <w:lang w:val="en-GB"/>
        </w:rPr>
        <w:t xml:space="preserve">missing data </w:t>
      </w:r>
      <w:r>
        <w:rPr>
          <w:lang w:val="en-GB"/>
        </w:rPr>
        <w:t xml:space="preserve">can </w:t>
      </w:r>
      <w:r w:rsidR="005606ED">
        <w:rPr>
          <w:lang w:val="en-GB"/>
        </w:rPr>
        <w:t xml:space="preserve">be </w:t>
      </w:r>
      <w:r>
        <w:rPr>
          <w:lang w:val="en-GB"/>
        </w:rPr>
        <w:t>handle</w:t>
      </w:r>
      <w:r w:rsidR="005606ED">
        <w:rPr>
          <w:lang w:val="en-GB"/>
        </w:rPr>
        <w:t>d</w:t>
      </w:r>
      <w:r>
        <w:rPr>
          <w:lang w:val="en-GB"/>
        </w:rPr>
        <w:t xml:space="preserve">. </w:t>
      </w:r>
      <w:r w:rsidR="00285B68">
        <w:rPr>
          <w:lang w:val="en-GB"/>
        </w:rPr>
        <w:t xml:space="preserve">EMA studies </w:t>
      </w:r>
      <w:r w:rsidR="005606ED">
        <w:rPr>
          <w:lang w:val="en-GB"/>
        </w:rPr>
        <w:t>may</w:t>
      </w:r>
      <w:r w:rsidR="00285B68">
        <w:rPr>
          <w:lang w:val="en-GB"/>
        </w:rPr>
        <w:t xml:space="preserve"> have many missing</w:t>
      </w:r>
      <w:r w:rsidR="005606ED">
        <w:rPr>
          <w:lang w:val="en-GB"/>
        </w:rPr>
        <w:t xml:space="preserve"> data point</w:t>
      </w:r>
      <w:r w:rsidR="00285B68">
        <w:rPr>
          <w:lang w:val="en-GB"/>
        </w:rPr>
        <w:t>s</w:t>
      </w:r>
      <w:r w:rsidR="00BA1E4D">
        <w:rPr>
          <w:lang w:val="en-GB"/>
        </w:rPr>
        <w:t xml:space="preserve"> </w:t>
      </w:r>
      <w:r w:rsidR="005E069C">
        <w:rPr>
          <w:lang w:val="en-GB"/>
        </w:rPr>
        <w:t xml:space="preserve">due to the </w:t>
      </w:r>
      <w:r w:rsidR="005606ED">
        <w:rPr>
          <w:lang w:val="en-GB"/>
        </w:rPr>
        <w:t xml:space="preserve">potential </w:t>
      </w:r>
      <w:r w:rsidR="005E069C">
        <w:rPr>
          <w:lang w:val="en-GB"/>
        </w:rPr>
        <w:t xml:space="preserve">response burden </w:t>
      </w:r>
      <w:r w:rsidR="005606ED">
        <w:rPr>
          <w:lang w:val="en-GB"/>
        </w:rPr>
        <w:t xml:space="preserve">in </w:t>
      </w:r>
      <w:r w:rsidR="005E069C">
        <w:rPr>
          <w:lang w:val="en-GB"/>
        </w:rPr>
        <w:t>participants</w:t>
      </w:r>
      <w:r w:rsidR="00285B68">
        <w:rPr>
          <w:lang w:val="en-GB"/>
        </w:rPr>
        <w:t xml:space="preserve">. Participants may miss </w:t>
      </w:r>
      <w:r w:rsidR="005606ED">
        <w:rPr>
          <w:lang w:val="en-GB"/>
        </w:rPr>
        <w:t xml:space="preserve">several </w:t>
      </w:r>
      <w:r w:rsidR="00285B68">
        <w:rPr>
          <w:lang w:val="en-GB"/>
        </w:rPr>
        <w:t xml:space="preserve">individual assessments during a day, they </w:t>
      </w:r>
      <w:r w:rsidR="005E069C">
        <w:rPr>
          <w:lang w:val="en-GB"/>
        </w:rPr>
        <w:t xml:space="preserve">may </w:t>
      </w:r>
      <w:r w:rsidR="00285B68">
        <w:rPr>
          <w:lang w:val="en-GB"/>
        </w:rPr>
        <w:t>miss complete days, or they may drop out from the study</w:t>
      </w:r>
      <w:r w:rsidR="005606ED">
        <w:rPr>
          <w:lang w:val="en-GB"/>
        </w:rPr>
        <w:t>.</w:t>
      </w:r>
    </w:p>
    <w:p w14:paraId="3BE9F4F9" w14:textId="70609A69" w:rsidR="003E39F2" w:rsidRDefault="00910F5F" w:rsidP="00C86E32">
      <w:pPr>
        <w:spacing w:line="480" w:lineRule="auto"/>
        <w:ind w:firstLine="709"/>
        <w:rPr>
          <w:lang w:val="en-GB"/>
        </w:rPr>
      </w:pPr>
      <w:r>
        <w:rPr>
          <w:lang w:val="en-GB"/>
        </w:rPr>
        <w:t xml:space="preserve"> </w:t>
      </w:r>
      <w:r w:rsidR="00975781">
        <w:rPr>
          <w:lang w:val="en-GB"/>
        </w:rPr>
        <w:t>In addition to a cyclic pattern</w:t>
      </w:r>
      <w:r>
        <w:rPr>
          <w:lang w:val="en-GB"/>
        </w:rPr>
        <w:t>,</w:t>
      </w:r>
      <w:r w:rsidR="00975781">
        <w:rPr>
          <w:lang w:val="en-GB"/>
        </w:rPr>
        <w:t xml:space="preserve"> a linear trend </w:t>
      </w:r>
      <w:r w:rsidR="00B746B3">
        <w:rPr>
          <w:lang w:val="en-GB"/>
        </w:rPr>
        <w:t xml:space="preserve">within the time period </w:t>
      </w:r>
      <w:r w:rsidR="00975781">
        <w:rPr>
          <w:lang w:val="en-GB"/>
        </w:rPr>
        <w:t xml:space="preserve">may also be </w:t>
      </w:r>
      <w:r w:rsidR="00B746B3">
        <w:rPr>
          <w:lang w:val="en-GB"/>
        </w:rPr>
        <w:t>included in the</w:t>
      </w:r>
      <w:r w:rsidR="003E7A86">
        <w:rPr>
          <w:lang w:val="en-GB"/>
        </w:rPr>
        <w:t xml:space="preserve"> MLA</w:t>
      </w:r>
      <w:r w:rsidR="00B746B3">
        <w:rPr>
          <w:lang w:val="en-GB"/>
        </w:rPr>
        <w:t xml:space="preserve"> model</w:t>
      </w:r>
      <w:r w:rsidR="00672E3A">
        <w:rPr>
          <w:lang w:val="en-GB"/>
        </w:rPr>
        <w:t xml:space="preserve">. </w:t>
      </w:r>
      <w:r w:rsidR="00866BAB">
        <w:rPr>
          <w:lang w:val="en-GB"/>
        </w:rPr>
        <w:t>Furthermore</w:t>
      </w:r>
      <w:r w:rsidR="009F3D06">
        <w:rPr>
          <w:lang w:val="en-GB"/>
        </w:rPr>
        <w:t>,</w:t>
      </w:r>
      <w:r w:rsidR="00866BAB">
        <w:rPr>
          <w:lang w:val="en-GB"/>
        </w:rPr>
        <w:t xml:space="preserve"> covariates can be added to the model to better understand the variation in the dependent variable</w:t>
      </w:r>
      <w:r w:rsidR="00B746B3">
        <w:rPr>
          <w:lang w:val="en-GB"/>
        </w:rPr>
        <w:t xml:space="preserve"> or reduce the error variance</w:t>
      </w:r>
      <w:r w:rsidR="00866BAB">
        <w:rPr>
          <w:lang w:val="en-GB"/>
        </w:rPr>
        <w:t>.</w:t>
      </w:r>
      <w:r w:rsidR="00242762">
        <w:rPr>
          <w:lang w:val="en-GB"/>
        </w:rPr>
        <w:t xml:space="preserve"> Finally, generalized linear models </w:t>
      </w:r>
      <w:r w:rsidR="00567228">
        <w:rPr>
          <w:lang w:val="en-GB"/>
        </w:rPr>
        <w:t>in the MLA</w:t>
      </w:r>
      <w:r w:rsidR="00BA1E4D">
        <w:rPr>
          <w:lang w:val="en-GB"/>
        </w:rPr>
        <w:t xml:space="preserve"> </w:t>
      </w:r>
      <w:r w:rsidR="00567228">
        <w:rPr>
          <w:lang w:val="en-GB"/>
        </w:rPr>
        <w:t xml:space="preserve">may </w:t>
      </w:r>
      <w:r w:rsidR="00242762">
        <w:rPr>
          <w:lang w:val="en-GB"/>
        </w:rPr>
        <w:t>deal with</w:t>
      </w:r>
      <w:r w:rsidR="00BA1E4D">
        <w:rPr>
          <w:lang w:val="en-GB"/>
        </w:rPr>
        <w:t xml:space="preserve"> </w:t>
      </w:r>
      <w:r w:rsidR="00242762">
        <w:rPr>
          <w:lang w:val="en-GB"/>
        </w:rPr>
        <w:t>dichotomous dependent variables.</w:t>
      </w:r>
    </w:p>
    <w:p w14:paraId="09B87FEC" w14:textId="1F40AC1F" w:rsidR="00DA632D" w:rsidRDefault="00151250" w:rsidP="00C86E32">
      <w:pPr>
        <w:spacing w:line="480" w:lineRule="auto"/>
        <w:ind w:firstLine="709"/>
        <w:rPr>
          <w:lang w:val="en-GB"/>
        </w:rPr>
      </w:pPr>
      <w:r>
        <w:rPr>
          <w:lang w:val="en-GB"/>
        </w:rPr>
        <w:t>Assuming a fixed and known periodicity (</w:t>
      </w:r>
      <w:r w:rsidRPr="00151250">
        <w:rPr>
          <w:i/>
          <w:lang w:val="en-GB"/>
        </w:rPr>
        <w:t>P</w:t>
      </w:r>
      <w:r>
        <w:rPr>
          <w:lang w:val="en-GB"/>
        </w:rPr>
        <w:t>)</w:t>
      </w:r>
      <w:r w:rsidR="00567228">
        <w:rPr>
          <w:lang w:val="en-GB"/>
        </w:rPr>
        <w:t>,</w:t>
      </w:r>
      <w:r>
        <w:rPr>
          <w:lang w:val="en-GB"/>
        </w:rPr>
        <w:t xml:space="preserve"> t</w:t>
      </w:r>
      <w:r w:rsidR="00DA632D">
        <w:rPr>
          <w:lang w:val="en-GB"/>
        </w:rPr>
        <w:t xml:space="preserve">he cyclic multilevel model </w:t>
      </w:r>
      <w:r>
        <w:rPr>
          <w:lang w:val="en-GB"/>
        </w:rPr>
        <w:t xml:space="preserve">with an additional linear trend </w:t>
      </w:r>
      <w:r w:rsidR="008D3084">
        <w:rPr>
          <w:lang w:val="en-GB"/>
        </w:rPr>
        <w:t>(</w:t>
      </w:r>
      <w:r w:rsidR="008D3084" w:rsidRPr="008D3084">
        <w:rPr>
          <w:i/>
          <w:lang w:val="en-GB"/>
        </w:rPr>
        <w:t>b</w:t>
      </w:r>
      <w:r w:rsidR="008D3084" w:rsidRPr="008D3084">
        <w:rPr>
          <w:vertAlign w:val="subscript"/>
          <w:lang w:val="en-GB"/>
        </w:rPr>
        <w:t>3</w:t>
      </w:r>
      <w:r w:rsidR="008D3084">
        <w:rPr>
          <w:lang w:val="en-GB"/>
        </w:rPr>
        <w:t xml:space="preserve">) </w:t>
      </w:r>
      <w:r>
        <w:rPr>
          <w:lang w:val="en-GB"/>
        </w:rPr>
        <w:t xml:space="preserve">and all parameters assumed to be random effects, </w:t>
      </w:r>
      <w:r w:rsidR="00DA632D">
        <w:rPr>
          <w:lang w:val="en-GB"/>
        </w:rPr>
        <w:t>can be written as:</w:t>
      </w:r>
    </w:p>
    <w:p w14:paraId="60D6B0FC" w14:textId="2A60FC7F" w:rsidR="003E7A86" w:rsidRPr="006417BF" w:rsidRDefault="00FE0B3E" w:rsidP="003E7A86">
      <w:pPr>
        <w:tabs>
          <w:tab w:val="left" w:pos="8505"/>
        </w:tabs>
        <w:spacing w:before="120" w:after="120" w:line="480" w:lineRule="auto"/>
        <w:ind w:left="567"/>
        <w:rPr>
          <w:lang w:val="en-GB"/>
        </w:rPr>
      </w:p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1i</m:t>
            </m:r>
          </m:sub>
        </m:sSub>
        <m:r>
          <m:rPr>
            <m:sty m:val="p"/>
          </m:rPr>
          <w:rPr>
            <w:rFonts w:ascii="Cambria Math" w:hAnsi="Cambria Math"/>
            <w:lang w:val="en-GB"/>
          </w:rPr>
          <m:t>cos⁡</m:t>
        </m:r>
        <m:r>
          <w:rPr>
            <w:rFonts w:ascii="Cambria Math" w:hAnsi="Cambria Math"/>
            <w:lang w:val="en-GB"/>
          </w:rPr>
          <m:t>(</m:t>
        </m:r>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P</m:t>
            </m:r>
          </m:den>
        </m:f>
        <m:func>
          <m:funcPr>
            <m:ctrlPr>
              <w:rPr>
                <w:rFonts w:ascii="Cambria Math" w:hAnsi="Cambria Math"/>
                <w:i/>
                <w:lang w:val="en-GB"/>
              </w:rPr>
            </m:ctrlPr>
          </m:funcPr>
          <m:fNa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2i</m:t>
                    </m:r>
                  </m:sub>
                </m:sSub>
              </m:e>
            </m:d>
          </m:fName>
          <m:e>
            <m:r>
              <w:rPr>
                <w:rFonts w:ascii="Cambria Math" w:hAnsi="Cambria Math"/>
                <w:lang w:val="en-GB"/>
              </w:rPr>
              <m:t>)</m:t>
            </m:r>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3i</m:t>
            </m:r>
          </m:sub>
        </m:sSub>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 e .</m:t>
        </m:r>
      </m:oMath>
      <w:r w:rsidR="003E7A86">
        <w:rPr>
          <w:rFonts w:eastAsiaTheme="minorEastAsia"/>
          <w:lang w:val="en-GB"/>
        </w:rPr>
        <w:tab/>
        <w:t xml:space="preserve"> (7</w:t>
      </w:r>
      <w:r w:rsidR="003E7A86" w:rsidRPr="006417BF">
        <w:rPr>
          <w:rFonts w:eastAsiaTheme="minorEastAsia"/>
          <w:lang w:val="en-GB"/>
        </w:rPr>
        <w:t>)</w:t>
      </w:r>
    </w:p>
    <w:p w14:paraId="2C6A7618" w14:textId="582E4027" w:rsidR="003E7A86" w:rsidRDefault="00151250" w:rsidP="00394D90">
      <w:pPr>
        <w:spacing w:line="480" w:lineRule="auto"/>
        <w:rPr>
          <w:lang w:val="en-GB"/>
        </w:rPr>
      </w:pPr>
      <w:r>
        <w:rPr>
          <w:lang w:val="en-GB"/>
        </w:rPr>
        <w:t>Following the</w:t>
      </w:r>
      <w:r w:rsidR="00A96783">
        <w:rPr>
          <w:lang w:val="en-GB"/>
        </w:rPr>
        <w:t xml:space="preserve"> usual</w:t>
      </w:r>
      <w:r>
        <w:rPr>
          <w:lang w:val="en-GB"/>
        </w:rPr>
        <w:t xml:space="preserve"> notation in the multilevel literature, the random effect</w:t>
      </w:r>
      <w:r w:rsidR="00394D90">
        <w:rPr>
          <w:lang w:val="en-GB"/>
        </w:rPr>
        <w:t>s are written</w:t>
      </w:r>
      <w:r w:rsidR="00AE3A9E">
        <w:rPr>
          <w:lang w:val="en-GB"/>
        </w:rPr>
        <w:t xml:space="preserve"> as</w:t>
      </w:r>
      <w:r w:rsidR="00394D90">
        <w:rPr>
          <w:lang w:val="en-GB"/>
        </w:rPr>
        <w:t>:</w:t>
      </w:r>
    </w:p>
    <w:p w14:paraId="4C4AE2C2" w14:textId="02F1F120" w:rsidR="00394D90" w:rsidRPr="00394D90" w:rsidRDefault="00394D90" w:rsidP="00C86E32">
      <w:pPr>
        <w:spacing w:line="480" w:lineRule="auto"/>
        <w:ind w:firstLine="709"/>
        <w:rPr>
          <w:i/>
          <w:lang w:val="en-GB"/>
        </w:rPr>
      </w:pPr>
      <w:proofErr w:type="gramStart"/>
      <w:r w:rsidRPr="00394D90">
        <w:rPr>
          <w:i/>
          <w:lang w:val="en-GB"/>
        </w:rPr>
        <w:t>b</w:t>
      </w:r>
      <w:r w:rsidRPr="00394D90">
        <w:rPr>
          <w:i/>
          <w:vertAlign w:val="subscript"/>
          <w:lang w:val="en-GB"/>
        </w:rPr>
        <w:t>0i</w:t>
      </w:r>
      <w:proofErr w:type="gramEnd"/>
      <w:r w:rsidRPr="00394D90">
        <w:rPr>
          <w:i/>
          <w:lang w:val="en-GB"/>
        </w:rPr>
        <w:t xml:space="preserve"> = </w:t>
      </w:r>
      <w:r w:rsidRPr="00394D90">
        <w:rPr>
          <w:rFonts w:ascii="Symbol" w:hAnsi="Symbol"/>
          <w:i/>
          <w:lang w:val="en-GB"/>
        </w:rPr>
        <w:t></w:t>
      </w:r>
      <w:r w:rsidRPr="00394D90">
        <w:rPr>
          <w:i/>
          <w:vertAlign w:val="subscript"/>
          <w:lang w:val="en-GB"/>
        </w:rPr>
        <w:t>00</w:t>
      </w:r>
      <w:r w:rsidRPr="00394D90">
        <w:rPr>
          <w:i/>
          <w:lang w:val="en-GB"/>
        </w:rPr>
        <w:t xml:space="preserve"> + u</w:t>
      </w:r>
      <w:r w:rsidRPr="00394D90">
        <w:rPr>
          <w:i/>
          <w:vertAlign w:val="subscript"/>
          <w:lang w:val="en-GB"/>
        </w:rPr>
        <w:t>0i</w:t>
      </w:r>
      <w:r w:rsidRPr="00394D90">
        <w:rPr>
          <w:i/>
          <w:lang w:val="en-GB"/>
        </w:rPr>
        <w:t>,</w:t>
      </w:r>
    </w:p>
    <w:p w14:paraId="4A1627E1" w14:textId="762A52BF" w:rsidR="000F4D0B" w:rsidRPr="00394D90" w:rsidRDefault="000F4D0B" w:rsidP="000F4D0B">
      <w:pPr>
        <w:spacing w:line="480" w:lineRule="auto"/>
        <w:ind w:firstLine="709"/>
        <w:rPr>
          <w:i/>
          <w:lang w:val="en-GB"/>
        </w:rPr>
      </w:pPr>
      <w:proofErr w:type="gramStart"/>
      <w:r w:rsidRPr="00394D90">
        <w:rPr>
          <w:i/>
          <w:lang w:val="en-GB"/>
        </w:rPr>
        <w:t>b</w:t>
      </w:r>
      <w:r>
        <w:rPr>
          <w:i/>
          <w:vertAlign w:val="subscript"/>
          <w:lang w:val="en-GB"/>
        </w:rPr>
        <w:t>1</w:t>
      </w:r>
      <w:r w:rsidRPr="00394D90">
        <w:rPr>
          <w:i/>
          <w:vertAlign w:val="subscript"/>
          <w:lang w:val="en-GB"/>
        </w:rPr>
        <w:t>i</w:t>
      </w:r>
      <w:proofErr w:type="gramEnd"/>
      <w:r w:rsidRPr="00394D90">
        <w:rPr>
          <w:i/>
          <w:lang w:val="en-GB"/>
        </w:rPr>
        <w:t xml:space="preserve"> = </w:t>
      </w:r>
      <w:r w:rsidRPr="00394D90">
        <w:rPr>
          <w:rFonts w:ascii="Symbol" w:hAnsi="Symbol"/>
          <w:i/>
          <w:lang w:val="en-GB"/>
        </w:rPr>
        <w:t></w:t>
      </w:r>
      <w:r>
        <w:rPr>
          <w:i/>
          <w:vertAlign w:val="subscript"/>
          <w:lang w:val="en-GB"/>
        </w:rPr>
        <w:t>1</w:t>
      </w:r>
      <w:r w:rsidRPr="00394D90">
        <w:rPr>
          <w:i/>
          <w:vertAlign w:val="subscript"/>
          <w:lang w:val="en-GB"/>
        </w:rPr>
        <w:t>0</w:t>
      </w:r>
      <w:r w:rsidRPr="00394D90">
        <w:rPr>
          <w:i/>
          <w:lang w:val="en-GB"/>
        </w:rPr>
        <w:t xml:space="preserve"> + u</w:t>
      </w:r>
      <w:r>
        <w:rPr>
          <w:i/>
          <w:vertAlign w:val="subscript"/>
          <w:lang w:val="en-GB"/>
        </w:rPr>
        <w:t>1</w:t>
      </w:r>
      <w:r w:rsidRPr="00394D90">
        <w:rPr>
          <w:i/>
          <w:vertAlign w:val="subscript"/>
          <w:lang w:val="en-GB"/>
        </w:rPr>
        <w:t>i</w:t>
      </w:r>
      <w:r w:rsidRPr="00394D90">
        <w:rPr>
          <w:i/>
          <w:lang w:val="en-GB"/>
        </w:rPr>
        <w:t>,</w:t>
      </w:r>
    </w:p>
    <w:p w14:paraId="4F04B66F" w14:textId="5A477B89" w:rsidR="000F4D0B" w:rsidRPr="00394D90" w:rsidRDefault="000F4D0B" w:rsidP="000F4D0B">
      <w:pPr>
        <w:spacing w:line="480" w:lineRule="auto"/>
        <w:ind w:firstLine="709"/>
        <w:rPr>
          <w:i/>
          <w:lang w:val="en-GB"/>
        </w:rPr>
      </w:pPr>
      <w:proofErr w:type="gramStart"/>
      <w:r w:rsidRPr="00394D90">
        <w:rPr>
          <w:i/>
          <w:lang w:val="en-GB"/>
        </w:rPr>
        <w:t>b</w:t>
      </w:r>
      <w:r>
        <w:rPr>
          <w:i/>
          <w:vertAlign w:val="subscript"/>
          <w:lang w:val="en-GB"/>
        </w:rPr>
        <w:t>2</w:t>
      </w:r>
      <w:r w:rsidRPr="00394D90">
        <w:rPr>
          <w:i/>
          <w:vertAlign w:val="subscript"/>
          <w:lang w:val="en-GB"/>
        </w:rPr>
        <w:t>i</w:t>
      </w:r>
      <w:proofErr w:type="gramEnd"/>
      <w:r w:rsidRPr="00394D90">
        <w:rPr>
          <w:i/>
          <w:lang w:val="en-GB"/>
        </w:rPr>
        <w:t xml:space="preserve"> = </w:t>
      </w:r>
      <w:r w:rsidRPr="00394D90">
        <w:rPr>
          <w:rFonts w:ascii="Symbol" w:hAnsi="Symbol"/>
          <w:i/>
          <w:lang w:val="en-GB"/>
        </w:rPr>
        <w:t></w:t>
      </w:r>
      <w:r>
        <w:rPr>
          <w:i/>
          <w:vertAlign w:val="subscript"/>
          <w:lang w:val="en-GB"/>
        </w:rPr>
        <w:t>2</w:t>
      </w:r>
      <w:r w:rsidRPr="00394D90">
        <w:rPr>
          <w:i/>
          <w:vertAlign w:val="subscript"/>
          <w:lang w:val="en-GB"/>
        </w:rPr>
        <w:t>0</w:t>
      </w:r>
      <w:r w:rsidRPr="00394D90">
        <w:rPr>
          <w:i/>
          <w:lang w:val="en-GB"/>
        </w:rPr>
        <w:t xml:space="preserve"> + u</w:t>
      </w:r>
      <w:r>
        <w:rPr>
          <w:i/>
          <w:vertAlign w:val="subscript"/>
          <w:lang w:val="en-GB"/>
        </w:rPr>
        <w:t>2</w:t>
      </w:r>
      <w:r w:rsidRPr="00394D90">
        <w:rPr>
          <w:i/>
          <w:vertAlign w:val="subscript"/>
          <w:lang w:val="en-GB"/>
        </w:rPr>
        <w:t>i</w:t>
      </w:r>
      <w:r w:rsidRPr="00394D90">
        <w:rPr>
          <w:i/>
          <w:lang w:val="en-GB"/>
        </w:rPr>
        <w:t>,</w:t>
      </w:r>
    </w:p>
    <w:p w14:paraId="02D7960C" w14:textId="596D8D43" w:rsidR="000F4D0B" w:rsidRPr="00394D90" w:rsidRDefault="000F4D0B" w:rsidP="000F4D0B">
      <w:pPr>
        <w:spacing w:line="480" w:lineRule="auto"/>
        <w:ind w:firstLine="709"/>
        <w:rPr>
          <w:i/>
          <w:lang w:val="en-GB"/>
        </w:rPr>
      </w:pPr>
      <w:proofErr w:type="gramStart"/>
      <w:r w:rsidRPr="00394D90">
        <w:rPr>
          <w:i/>
          <w:lang w:val="en-GB"/>
        </w:rPr>
        <w:t>b</w:t>
      </w:r>
      <w:r>
        <w:rPr>
          <w:i/>
          <w:vertAlign w:val="subscript"/>
          <w:lang w:val="en-GB"/>
        </w:rPr>
        <w:t>3</w:t>
      </w:r>
      <w:r w:rsidRPr="00394D90">
        <w:rPr>
          <w:i/>
          <w:vertAlign w:val="subscript"/>
          <w:lang w:val="en-GB"/>
        </w:rPr>
        <w:t>i</w:t>
      </w:r>
      <w:proofErr w:type="gramEnd"/>
      <w:r w:rsidRPr="00394D90">
        <w:rPr>
          <w:i/>
          <w:lang w:val="en-GB"/>
        </w:rPr>
        <w:t xml:space="preserve"> = </w:t>
      </w:r>
      <w:r w:rsidRPr="00394D90">
        <w:rPr>
          <w:rFonts w:ascii="Symbol" w:hAnsi="Symbol"/>
          <w:i/>
          <w:lang w:val="en-GB"/>
        </w:rPr>
        <w:t></w:t>
      </w:r>
      <w:r>
        <w:rPr>
          <w:i/>
          <w:vertAlign w:val="subscript"/>
          <w:lang w:val="en-GB"/>
        </w:rPr>
        <w:t>3</w:t>
      </w:r>
      <w:r w:rsidRPr="00394D90">
        <w:rPr>
          <w:i/>
          <w:vertAlign w:val="subscript"/>
          <w:lang w:val="en-GB"/>
        </w:rPr>
        <w:t>0</w:t>
      </w:r>
      <w:r w:rsidRPr="00394D90">
        <w:rPr>
          <w:i/>
          <w:lang w:val="en-GB"/>
        </w:rPr>
        <w:t xml:space="preserve"> + u</w:t>
      </w:r>
      <w:r>
        <w:rPr>
          <w:i/>
          <w:vertAlign w:val="subscript"/>
          <w:lang w:val="en-GB"/>
        </w:rPr>
        <w:t>3</w:t>
      </w:r>
      <w:r w:rsidRPr="00394D90">
        <w:rPr>
          <w:i/>
          <w:vertAlign w:val="subscript"/>
          <w:lang w:val="en-GB"/>
        </w:rPr>
        <w:t>i</w:t>
      </w:r>
      <w:r w:rsidRPr="00394D90">
        <w:rPr>
          <w:i/>
          <w:lang w:val="en-GB"/>
        </w:rPr>
        <w:t>,</w:t>
      </w:r>
    </w:p>
    <w:p w14:paraId="17F3E702" w14:textId="6659A912" w:rsidR="00394D90" w:rsidRDefault="000F4D0B" w:rsidP="00196622">
      <w:pPr>
        <w:keepNext/>
        <w:spacing w:line="480" w:lineRule="auto"/>
        <w:rPr>
          <w:lang w:val="en-GB"/>
        </w:rPr>
      </w:pPr>
      <w:proofErr w:type="gramStart"/>
      <w:r>
        <w:rPr>
          <w:lang w:val="en-GB"/>
        </w:rPr>
        <w:t>where</w:t>
      </w:r>
      <w:proofErr w:type="gramEnd"/>
      <w:r>
        <w:rPr>
          <w:lang w:val="en-GB"/>
        </w:rPr>
        <w:t xml:space="preserve"> the four </w:t>
      </w:r>
      <w:r w:rsidRPr="000F4D0B">
        <w:rPr>
          <w:rFonts w:ascii="Symbol" w:hAnsi="Symbol"/>
          <w:lang w:val="en-GB"/>
        </w:rPr>
        <w:t></w:t>
      </w:r>
      <w:r>
        <w:rPr>
          <w:lang w:val="en-GB"/>
        </w:rPr>
        <w:t xml:space="preserve">’s are the sample means of the parameters in the model and the four </w:t>
      </w:r>
      <w:r w:rsidRPr="000F4D0B">
        <w:rPr>
          <w:i/>
          <w:lang w:val="en-GB"/>
        </w:rPr>
        <w:t>u</w:t>
      </w:r>
      <w:r>
        <w:rPr>
          <w:lang w:val="en-GB"/>
        </w:rPr>
        <w:t xml:space="preserve">’s </w:t>
      </w:r>
      <w:r w:rsidR="00AE3A9E">
        <w:rPr>
          <w:lang w:val="en-GB"/>
        </w:rPr>
        <w:t xml:space="preserve">are </w:t>
      </w:r>
      <w:r>
        <w:rPr>
          <w:lang w:val="en-GB"/>
        </w:rPr>
        <w:t xml:space="preserve">the individual deviations from those means. Like </w:t>
      </w:r>
      <w:r w:rsidRPr="000F4D0B">
        <w:rPr>
          <w:i/>
          <w:lang w:val="en-GB"/>
        </w:rPr>
        <w:t>e</w:t>
      </w:r>
      <w:r w:rsidR="00AE3A9E">
        <w:rPr>
          <w:i/>
          <w:lang w:val="en-GB"/>
        </w:rPr>
        <w:t xml:space="preserve"> </w:t>
      </w:r>
      <w:r w:rsidR="00AE3A9E" w:rsidRPr="00AE3A9E">
        <w:rPr>
          <w:lang w:val="en-GB"/>
        </w:rPr>
        <w:t>in</w:t>
      </w:r>
      <w:r w:rsidR="00AE3A9E">
        <w:rPr>
          <w:lang w:val="en-GB"/>
        </w:rPr>
        <w:t xml:space="preserve"> (7</w:t>
      </w:r>
      <w:proofErr w:type="gramStart"/>
      <w:r w:rsidR="00AE3A9E">
        <w:rPr>
          <w:lang w:val="en-GB"/>
        </w:rPr>
        <w:t>)</w:t>
      </w:r>
      <w:r w:rsidR="00AE3A9E">
        <w:rPr>
          <w:i/>
          <w:lang w:val="en-GB"/>
        </w:rPr>
        <w:t xml:space="preserve"> ,</w:t>
      </w:r>
      <w:proofErr w:type="gramEnd"/>
      <w:r>
        <w:rPr>
          <w:lang w:val="en-GB"/>
        </w:rPr>
        <w:t xml:space="preserve"> the </w:t>
      </w:r>
      <w:r w:rsidRPr="000F4D0B">
        <w:rPr>
          <w:i/>
          <w:lang w:val="en-GB"/>
        </w:rPr>
        <w:t>u</w:t>
      </w:r>
      <w:r>
        <w:rPr>
          <w:lang w:val="en-GB"/>
        </w:rPr>
        <w:t>’s are assumed to be normally distributed. In most MLA software</w:t>
      </w:r>
      <w:r w:rsidR="00AE3A9E">
        <w:rPr>
          <w:lang w:val="en-GB"/>
        </w:rPr>
        <w:t>,</w:t>
      </w:r>
      <w:r>
        <w:rPr>
          <w:lang w:val="en-GB"/>
        </w:rPr>
        <w:t xml:space="preserve"> the </w:t>
      </w:r>
      <w:r w:rsidR="00BB1CFB">
        <w:rPr>
          <w:lang w:val="en-GB"/>
        </w:rPr>
        <w:t>covariance</w:t>
      </w:r>
      <w:r>
        <w:rPr>
          <w:lang w:val="en-GB"/>
        </w:rPr>
        <w:t xml:space="preserve"> structure of the </w:t>
      </w:r>
      <w:r w:rsidRPr="000F4D0B">
        <w:rPr>
          <w:i/>
          <w:lang w:val="en-GB"/>
        </w:rPr>
        <w:t>u</w:t>
      </w:r>
      <w:r>
        <w:rPr>
          <w:lang w:val="en-GB"/>
        </w:rPr>
        <w:t>’s can be specified.</w:t>
      </w:r>
    </w:p>
    <w:p w14:paraId="0B413D3B" w14:textId="77777777" w:rsidR="003E7A86" w:rsidRDefault="003E7A86" w:rsidP="00C86E32">
      <w:pPr>
        <w:spacing w:line="480" w:lineRule="auto"/>
        <w:ind w:firstLine="709"/>
        <w:rPr>
          <w:lang w:val="en-GB"/>
        </w:rPr>
      </w:pPr>
    </w:p>
    <w:p w14:paraId="1CCD87EB" w14:textId="03071D71" w:rsidR="00975781" w:rsidRPr="003E39F2" w:rsidRDefault="003E39F2" w:rsidP="00196622">
      <w:pPr>
        <w:keepNext/>
        <w:spacing w:line="480" w:lineRule="auto"/>
        <w:rPr>
          <w:lang w:val="en-GB"/>
        </w:rPr>
      </w:pPr>
      <w:r>
        <w:rPr>
          <w:b/>
          <w:lang w:val="en-GB"/>
        </w:rPr>
        <w:t>Effect s</w:t>
      </w:r>
      <w:r w:rsidR="00975781" w:rsidRPr="003E39F2">
        <w:rPr>
          <w:b/>
          <w:lang w:val="en-GB"/>
        </w:rPr>
        <w:t>ize</w:t>
      </w:r>
      <w:r w:rsidR="00BB07DB">
        <w:rPr>
          <w:b/>
          <w:lang w:val="en-GB"/>
        </w:rPr>
        <w:t xml:space="preserve"> measures</w:t>
      </w:r>
      <w:r>
        <w:rPr>
          <w:b/>
          <w:lang w:val="en-GB"/>
        </w:rPr>
        <w:t xml:space="preserve"> in the cyclic model</w:t>
      </w:r>
    </w:p>
    <w:p w14:paraId="0230D5CB" w14:textId="5B116181" w:rsidR="00683FB6" w:rsidRDefault="00975781" w:rsidP="00C86E32">
      <w:pPr>
        <w:spacing w:line="480" w:lineRule="auto"/>
        <w:ind w:firstLine="708"/>
        <w:rPr>
          <w:lang w:val="en-GB"/>
        </w:rPr>
      </w:pPr>
      <w:r>
        <w:rPr>
          <w:lang w:val="en-GB"/>
        </w:rPr>
        <w:t>To estimate the relevance of the cyclic process</w:t>
      </w:r>
      <w:r w:rsidR="009F3D06">
        <w:rPr>
          <w:lang w:val="en-GB"/>
        </w:rPr>
        <w:t>,</w:t>
      </w:r>
      <w:r>
        <w:rPr>
          <w:lang w:val="en-GB"/>
        </w:rPr>
        <w:t xml:space="preserve"> a measure of effect size is necessary. </w:t>
      </w:r>
      <w:r w:rsidR="00AE3A9E">
        <w:rPr>
          <w:lang w:val="en-GB"/>
        </w:rPr>
        <w:t>T</w:t>
      </w:r>
      <w:r>
        <w:rPr>
          <w:lang w:val="en-GB"/>
        </w:rPr>
        <w:t xml:space="preserve">he amplitude of the process </w:t>
      </w:r>
      <w:r w:rsidR="00AE3A9E">
        <w:rPr>
          <w:lang w:val="en-GB"/>
        </w:rPr>
        <w:t xml:space="preserve">can be used to specify </w:t>
      </w:r>
      <w:r>
        <w:rPr>
          <w:lang w:val="en-GB"/>
        </w:rPr>
        <w:t xml:space="preserve">effect size. </w:t>
      </w:r>
      <w:r w:rsidR="00F96AE3">
        <w:rPr>
          <w:lang w:val="en-GB"/>
        </w:rPr>
        <w:t>I</w:t>
      </w:r>
      <w:r>
        <w:rPr>
          <w:lang w:val="en-GB"/>
        </w:rPr>
        <w:t xml:space="preserve">n ordinary regression </w:t>
      </w:r>
      <w:r w:rsidR="00F96AE3">
        <w:rPr>
          <w:lang w:val="en-GB"/>
        </w:rPr>
        <w:t xml:space="preserve">models, </w:t>
      </w:r>
      <w:r>
        <w:rPr>
          <w:lang w:val="en-GB"/>
        </w:rPr>
        <w:t>the standardi</w:t>
      </w:r>
      <w:r w:rsidR="007D4403">
        <w:rPr>
          <w:lang w:val="en-GB"/>
        </w:rPr>
        <w:t>s</w:t>
      </w:r>
      <w:r>
        <w:rPr>
          <w:lang w:val="en-GB"/>
        </w:rPr>
        <w:t>ed regression coefficient</w:t>
      </w:r>
      <w:r w:rsidR="00F96AE3">
        <w:rPr>
          <w:lang w:val="en-GB"/>
        </w:rPr>
        <w:t>s</w:t>
      </w:r>
      <w:r>
        <w:rPr>
          <w:lang w:val="en-GB"/>
        </w:rPr>
        <w:t xml:space="preserve"> (beta</w:t>
      </w:r>
      <w:r w:rsidR="00F96AE3">
        <w:rPr>
          <w:lang w:val="en-GB"/>
        </w:rPr>
        <w:t>’s</w:t>
      </w:r>
      <w:r>
        <w:rPr>
          <w:lang w:val="en-GB"/>
        </w:rPr>
        <w:t xml:space="preserve">) </w:t>
      </w:r>
      <w:r w:rsidR="009F3D06">
        <w:rPr>
          <w:lang w:val="en-GB"/>
        </w:rPr>
        <w:t>are often used</w:t>
      </w:r>
      <w:r w:rsidR="00F96AE3">
        <w:rPr>
          <w:lang w:val="en-GB"/>
        </w:rPr>
        <w:t xml:space="preserve"> </w:t>
      </w:r>
      <w:r w:rsidR="00AE3A9E">
        <w:rPr>
          <w:lang w:val="en-GB"/>
        </w:rPr>
        <w:t xml:space="preserve">to compare </w:t>
      </w:r>
      <w:r>
        <w:rPr>
          <w:lang w:val="en-GB"/>
        </w:rPr>
        <w:t>effect</w:t>
      </w:r>
      <w:r w:rsidR="00AE3A9E">
        <w:rPr>
          <w:lang w:val="en-GB"/>
        </w:rPr>
        <w:t>s</w:t>
      </w:r>
      <w:r w:rsidR="00BB1CFB">
        <w:rPr>
          <w:lang w:val="en-GB"/>
        </w:rPr>
        <w:t xml:space="preserve"> </w:t>
      </w:r>
      <w:r w:rsidR="00AE3A9E">
        <w:rPr>
          <w:lang w:val="en-GB"/>
        </w:rPr>
        <w:t>of</w:t>
      </w:r>
      <w:r w:rsidR="00F96AE3">
        <w:rPr>
          <w:lang w:val="en-GB"/>
        </w:rPr>
        <w:t xml:space="preserve"> specific parameters. Likewise, </w:t>
      </w:r>
      <w:r>
        <w:rPr>
          <w:lang w:val="en-GB"/>
        </w:rPr>
        <w:t xml:space="preserve">the </w:t>
      </w:r>
      <w:r w:rsidRPr="00A96783">
        <w:rPr>
          <w:i/>
          <w:lang w:val="en-GB"/>
        </w:rPr>
        <w:t>b</w:t>
      </w:r>
      <w:r w:rsidRPr="00BD2E1B">
        <w:rPr>
          <w:vertAlign w:val="subscript"/>
          <w:lang w:val="en-GB"/>
        </w:rPr>
        <w:t>1</w:t>
      </w:r>
      <w:r>
        <w:rPr>
          <w:lang w:val="en-GB"/>
        </w:rPr>
        <w:t xml:space="preserve"> parameter </w:t>
      </w:r>
      <w:r w:rsidR="00F96AE3">
        <w:rPr>
          <w:lang w:val="en-GB"/>
        </w:rPr>
        <w:t xml:space="preserve">can also be standardised, which makes it possible to compare </w:t>
      </w:r>
      <w:r w:rsidR="009F3D06">
        <w:rPr>
          <w:lang w:val="en-GB"/>
        </w:rPr>
        <w:t>amplitudes for outcomes measured on different scales</w:t>
      </w:r>
      <w:r w:rsidR="007D4403">
        <w:rPr>
          <w:lang w:val="en-GB"/>
        </w:rPr>
        <w:t xml:space="preserve">. </w:t>
      </w:r>
      <w:r>
        <w:rPr>
          <w:lang w:val="en-GB"/>
        </w:rPr>
        <w:t>In the context of cyclic models</w:t>
      </w:r>
      <w:r w:rsidR="009F3D06">
        <w:rPr>
          <w:lang w:val="en-GB"/>
        </w:rPr>
        <w:t>,</w:t>
      </w:r>
      <w:r>
        <w:rPr>
          <w:lang w:val="en-GB"/>
        </w:rPr>
        <w:t xml:space="preserve"> it is suffici</w:t>
      </w:r>
      <w:r w:rsidR="00DA4B04">
        <w:rPr>
          <w:lang w:val="en-GB"/>
        </w:rPr>
        <w:t xml:space="preserve">ent to standardize the variable </w:t>
      </w:r>
      <w:r>
        <w:rPr>
          <w:lang w:val="en-GB"/>
        </w:rPr>
        <w:t xml:space="preserve">of interest before </w:t>
      </w:r>
      <w:r w:rsidR="00AD19D6">
        <w:rPr>
          <w:lang w:val="en-GB"/>
        </w:rPr>
        <w:t xml:space="preserve">conducting </w:t>
      </w:r>
      <w:r>
        <w:rPr>
          <w:lang w:val="en-GB"/>
        </w:rPr>
        <w:t>the analysis</w:t>
      </w:r>
      <w:r w:rsidR="00AD19D6">
        <w:rPr>
          <w:lang w:val="en-GB"/>
        </w:rPr>
        <w:t>,</w:t>
      </w:r>
      <w:r>
        <w:rPr>
          <w:lang w:val="en-GB"/>
        </w:rPr>
        <w:t xml:space="preserve"> </w:t>
      </w:r>
      <w:r w:rsidR="00AD19D6">
        <w:rPr>
          <w:lang w:val="en-GB"/>
        </w:rPr>
        <w:t>which results in</w:t>
      </w:r>
      <w:r>
        <w:rPr>
          <w:lang w:val="en-GB"/>
        </w:rPr>
        <w:t xml:space="preserve"> </w:t>
      </w:r>
      <w:r w:rsidR="007D4403">
        <w:rPr>
          <w:lang w:val="en-GB"/>
        </w:rPr>
        <w:t xml:space="preserve">an </w:t>
      </w:r>
      <w:r>
        <w:rPr>
          <w:lang w:val="en-GB"/>
        </w:rPr>
        <w:t xml:space="preserve">amplitude </w:t>
      </w:r>
      <w:r w:rsidRPr="00BB07DB">
        <w:rPr>
          <w:i/>
          <w:lang w:val="en-GB"/>
        </w:rPr>
        <w:t>b</w:t>
      </w:r>
      <w:r w:rsidRPr="005C5AF4">
        <w:rPr>
          <w:vertAlign w:val="subscript"/>
          <w:lang w:val="en-GB"/>
        </w:rPr>
        <w:t>1</w:t>
      </w:r>
      <w:r>
        <w:rPr>
          <w:lang w:val="en-GB"/>
        </w:rPr>
        <w:t xml:space="preserve"> </w:t>
      </w:r>
      <w:r w:rsidR="007D4403">
        <w:rPr>
          <w:lang w:val="en-GB"/>
        </w:rPr>
        <w:t xml:space="preserve">measured </w:t>
      </w:r>
      <w:r>
        <w:rPr>
          <w:lang w:val="en-GB"/>
        </w:rPr>
        <w:t>in standard deviations.</w:t>
      </w:r>
    </w:p>
    <w:p w14:paraId="43013485" w14:textId="77777777" w:rsidR="00BB07DB" w:rsidRPr="00CF2586" w:rsidRDefault="00BB07DB" w:rsidP="00C86E32">
      <w:pPr>
        <w:spacing w:line="480" w:lineRule="auto"/>
        <w:ind w:firstLine="708"/>
        <w:rPr>
          <w:lang w:val="en-GB"/>
        </w:rPr>
      </w:pPr>
    </w:p>
    <w:p w14:paraId="04B0079D" w14:textId="5EE50413" w:rsidR="00460C82" w:rsidRDefault="008B0356" w:rsidP="00C86E32">
      <w:pPr>
        <w:spacing w:line="480" w:lineRule="auto"/>
        <w:jc w:val="center"/>
        <w:rPr>
          <w:b/>
          <w:lang w:val="en-GB"/>
        </w:rPr>
      </w:pPr>
      <w:r>
        <w:rPr>
          <w:b/>
          <w:lang w:val="en-GB"/>
        </w:rPr>
        <w:t xml:space="preserve">An </w:t>
      </w:r>
      <w:r w:rsidR="005D70AB">
        <w:rPr>
          <w:b/>
          <w:lang w:val="en-GB"/>
        </w:rPr>
        <w:t xml:space="preserve">empirical </w:t>
      </w:r>
      <w:r>
        <w:rPr>
          <w:b/>
          <w:lang w:val="en-GB"/>
        </w:rPr>
        <w:t>example</w:t>
      </w:r>
    </w:p>
    <w:p w14:paraId="127BAAAB" w14:textId="2B50A53C" w:rsidR="00683FB6" w:rsidRPr="00C86E32" w:rsidRDefault="004947DD" w:rsidP="00C86E32">
      <w:pPr>
        <w:spacing w:line="480" w:lineRule="auto"/>
        <w:rPr>
          <w:lang w:val="en-GB"/>
        </w:rPr>
      </w:pPr>
      <w:r>
        <w:rPr>
          <w:lang w:val="en-GB"/>
        </w:rPr>
        <w:t xml:space="preserve">The cyclic model </w:t>
      </w:r>
      <w:r w:rsidR="009B665F">
        <w:rPr>
          <w:lang w:val="en-GB"/>
        </w:rPr>
        <w:t>was</w:t>
      </w:r>
      <w:r>
        <w:rPr>
          <w:lang w:val="en-GB"/>
        </w:rPr>
        <w:t xml:space="preserve"> </w:t>
      </w:r>
      <w:r w:rsidR="00A96982">
        <w:rPr>
          <w:lang w:val="en-GB"/>
        </w:rPr>
        <w:t>tested</w:t>
      </w:r>
      <w:r>
        <w:rPr>
          <w:lang w:val="en-GB"/>
        </w:rPr>
        <w:t xml:space="preserve"> </w:t>
      </w:r>
      <w:r w:rsidR="00A96982">
        <w:rPr>
          <w:lang w:val="en-GB"/>
        </w:rPr>
        <w:t>on</w:t>
      </w:r>
      <w:r>
        <w:rPr>
          <w:lang w:val="en-GB"/>
        </w:rPr>
        <w:t xml:space="preserve"> empirical data obtained fr</w:t>
      </w:r>
      <w:r w:rsidR="00A96982">
        <w:rPr>
          <w:lang w:val="en-GB"/>
        </w:rPr>
        <w:t>om</w:t>
      </w:r>
      <w:r>
        <w:rPr>
          <w:lang w:val="en-GB"/>
        </w:rPr>
        <w:t xml:space="preserve"> an EMA design. </w:t>
      </w:r>
      <w:r w:rsidR="00E22642">
        <w:rPr>
          <w:lang w:val="en-GB"/>
        </w:rPr>
        <w:t xml:space="preserve">The aim </w:t>
      </w:r>
      <w:r w:rsidR="00D051D2">
        <w:rPr>
          <w:lang w:val="en-GB"/>
        </w:rPr>
        <w:t>of these analyses</w:t>
      </w:r>
      <w:r w:rsidR="00E22642" w:rsidRPr="00E22642">
        <w:rPr>
          <w:lang w:val="en-GB"/>
        </w:rPr>
        <w:t xml:space="preserve"> </w:t>
      </w:r>
      <w:r w:rsidR="009B665F">
        <w:rPr>
          <w:lang w:val="en-GB"/>
        </w:rPr>
        <w:t>was</w:t>
      </w:r>
      <w:r w:rsidR="009B665F" w:rsidRPr="00E22642">
        <w:rPr>
          <w:lang w:val="en-GB"/>
        </w:rPr>
        <w:t xml:space="preserve"> </w:t>
      </w:r>
      <w:r w:rsidR="00E22642">
        <w:rPr>
          <w:lang w:val="en-GB"/>
        </w:rPr>
        <w:t>t</w:t>
      </w:r>
      <w:r w:rsidR="00CF2586">
        <w:rPr>
          <w:lang w:val="en-GB"/>
        </w:rPr>
        <w:t xml:space="preserve">o </w:t>
      </w:r>
      <w:r w:rsidR="00DA4B04">
        <w:rPr>
          <w:lang w:val="en-GB"/>
        </w:rPr>
        <w:t>investigate</w:t>
      </w:r>
      <w:r w:rsidR="00A96982">
        <w:rPr>
          <w:lang w:val="en-GB"/>
        </w:rPr>
        <w:t xml:space="preserve"> the presence of cyclic </w:t>
      </w:r>
      <w:r w:rsidR="007502BF">
        <w:rPr>
          <w:lang w:val="en-GB"/>
        </w:rPr>
        <w:t xml:space="preserve">effects </w:t>
      </w:r>
      <w:r w:rsidR="00E22642">
        <w:rPr>
          <w:lang w:val="en-GB"/>
        </w:rPr>
        <w:t xml:space="preserve">in EMA </w:t>
      </w:r>
      <w:r w:rsidR="00A96982">
        <w:rPr>
          <w:lang w:val="en-GB"/>
        </w:rPr>
        <w:t>data</w:t>
      </w:r>
      <w:r w:rsidR="007502BF">
        <w:rPr>
          <w:lang w:val="en-GB"/>
        </w:rPr>
        <w:t xml:space="preserve">. </w:t>
      </w:r>
      <w:r w:rsidR="005263A7">
        <w:rPr>
          <w:lang w:val="en-GB"/>
        </w:rPr>
        <w:t>We also aim</w:t>
      </w:r>
      <w:r w:rsidR="009B665F">
        <w:rPr>
          <w:lang w:val="en-GB"/>
        </w:rPr>
        <w:t>ed</w:t>
      </w:r>
      <w:r w:rsidR="005263A7">
        <w:rPr>
          <w:lang w:val="en-GB"/>
        </w:rPr>
        <w:t xml:space="preserve"> to support applied researchers b</w:t>
      </w:r>
      <w:r w:rsidR="00A96982">
        <w:rPr>
          <w:lang w:val="en-GB"/>
        </w:rPr>
        <w:t>y showing</w:t>
      </w:r>
      <w:r w:rsidR="009B665F">
        <w:rPr>
          <w:lang w:val="en-GB"/>
        </w:rPr>
        <w:t>,</w:t>
      </w:r>
      <w:r w:rsidR="00A96982">
        <w:rPr>
          <w:lang w:val="en-GB"/>
        </w:rPr>
        <w:t xml:space="preserve"> step-by-step</w:t>
      </w:r>
      <w:r w:rsidR="009B665F">
        <w:rPr>
          <w:lang w:val="en-GB"/>
        </w:rPr>
        <w:t>,</w:t>
      </w:r>
      <w:r w:rsidR="00A96982">
        <w:rPr>
          <w:lang w:val="en-GB"/>
        </w:rPr>
        <w:t xml:space="preserve"> how </w:t>
      </w:r>
      <w:r w:rsidR="005263A7">
        <w:rPr>
          <w:lang w:val="en-GB"/>
        </w:rPr>
        <w:t xml:space="preserve">this type of data can be analysed in </w:t>
      </w:r>
      <w:r w:rsidR="005B04BF">
        <w:rPr>
          <w:lang w:val="en-GB"/>
        </w:rPr>
        <w:t>the</w:t>
      </w:r>
      <w:r w:rsidR="009B665F">
        <w:rPr>
          <w:lang w:val="en-GB"/>
        </w:rPr>
        <w:t xml:space="preserve"> software </w:t>
      </w:r>
      <w:r w:rsidR="005B04BF">
        <w:rPr>
          <w:lang w:val="en-GB"/>
        </w:rPr>
        <w:t xml:space="preserve">environment </w:t>
      </w:r>
      <w:r w:rsidR="005263A7">
        <w:rPr>
          <w:lang w:val="en-GB"/>
        </w:rPr>
        <w:t>R</w:t>
      </w:r>
      <w:r w:rsidR="007A153E">
        <w:rPr>
          <w:lang w:val="en-GB"/>
        </w:rPr>
        <w:t xml:space="preserve"> (R core team, 2015) </w:t>
      </w:r>
      <w:r w:rsidR="00251F54">
        <w:rPr>
          <w:lang w:val="en-GB"/>
        </w:rPr>
        <w:t>with a</w:t>
      </w:r>
      <w:r w:rsidR="005263A7">
        <w:rPr>
          <w:lang w:val="en-GB"/>
        </w:rPr>
        <w:t xml:space="preserve"> rich graphical toolbox.</w:t>
      </w:r>
      <w:r w:rsidR="007A153E">
        <w:rPr>
          <w:lang w:val="en-GB"/>
        </w:rPr>
        <w:t xml:space="preserve"> </w:t>
      </w:r>
      <w:r w:rsidR="00251F54">
        <w:rPr>
          <w:lang w:val="en-GB"/>
        </w:rPr>
        <w:t>W</w:t>
      </w:r>
      <w:r w:rsidR="005263A7">
        <w:rPr>
          <w:lang w:val="en-GB"/>
        </w:rPr>
        <w:t xml:space="preserve">e demonstrate how </w:t>
      </w:r>
      <w:r w:rsidR="00A96982">
        <w:rPr>
          <w:lang w:val="en-GB"/>
        </w:rPr>
        <w:t>a multilevel analysis using cyclic models on</w:t>
      </w:r>
      <w:r w:rsidR="005263A7">
        <w:rPr>
          <w:lang w:val="en-GB"/>
        </w:rPr>
        <w:t xml:space="preserve"> EMA data can be performed in R</w:t>
      </w:r>
      <w:r w:rsidR="00A96982">
        <w:rPr>
          <w:lang w:val="en-GB"/>
        </w:rPr>
        <w:t>.</w:t>
      </w:r>
    </w:p>
    <w:p w14:paraId="59946152" w14:textId="77777777" w:rsidR="00590442" w:rsidRDefault="00FF322B" w:rsidP="00C86E32">
      <w:pPr>
        <w:spacing w:line="480" w:lineRule="auto"/>
        <w:outlineLvl w:val="0"/>
        <w:rPr>
          <w:b/>
          <w:lang w:val="en-GB"/>
        </w:rPr>
      </w:pPr>
      <w:r w:rsidRPr="006417BF">
        <w:rPr>
          <w:b/>
          <w:lang w:val="en-GB"/>
        </w:rPr>
        <w:lastRenderedPageBreak/>
        <w:t>Method</w:t>
      </w:r>
    </w:p>
    <w:p w14:paraId="038A709F" w14:textId="7864DB1A" w:rsidR="003C34B7" w:rsidRPr="003E39F2" w:rsidRDefault="00AA345E" w:rsidP="00C86E32">
      <w:pPr>
        <w:spacing w:line="480" w:lineRule="auto"/>
        <w:ind w:firstLine="709"/>
        <w:outlineLvl w:val="0"/>
        <w:rPr>
          <w:lang w:val="en-GB"/>
        </w:rPr>
      </w:pPr>
      <w:r>
        <w:rPr>
          <w:b/>
          <w:lang w:val="en-GB"/>
        </w:rPr>
        <w:t>Data</w:t>
      </w:r>
    </w:p>
    <w:p w14:paraId="28E4C539" w14:textId="2A3045F6" w:rsidR="00590442" w:rsidRDefault="00590442" w:rsidP="00AA345E">
      <w:pPr>
        <w:spacing w:line="480" w:lineRule="auto"/>
        <w:ind w:firstLine="709"/>
        <w:rPr>
          <w:lang w:val="en-GB"/>
        </w:rPr>
      </w:pPr>
      <w:r>
        <w:rPr>
          <w:lang w:val="en-GB"/>
        </w:rPr>
        <w:t xml:space="preserve">Secondary </w:t>
      </w:r>
      <w:r w:rsidRPr="005263A7">
        <w:rPr>
          <w:lang w:val="en-GB"/>
        </w:rPr>
        <w:t xml:space="preserve">analyses </w:t>
      </w:r>
      <w:r w:rsidR="00251F54" w:rsidRPr="005263A7">
        <w:rPr>
          <w:lang w:val="en-GB"/>
        </w:rPr>
        <w:t>were conducted using the cyclic multilevel model</w:t>
      </w:r>
      <w:r w:rsidR="00251F54" w:rsidDel="00251F54">
        <w:rPr>
          <w:lang w:val="en-GB"/>
        </w:rPr>
        <w:t xml:space="preserve"> </w:t>
      </w:r>
      <w:r w:rsidR="00251F54">
        <w:rPr>
          <w:lang w:val="en-GB"/>
        </w:rPr>
        <w:t xml:space="preserve">with EMA data on smoking </w:t>
      </w:r>
      <w:r w:rsidR="00AA345E">
        <w:rPr>
          <w:lang w:val="en-GB"/>
        </w:rPr>
        <w:t>l</w:t>
      </w:r>
      <w:r w:rsidR="00AA345E" w:rsidRPr="00AA345E">
        <w:rPr>
          <w:lang w:val="en-GB"/>
        </w:rPr>
        <w:t>apse</w:t>
      </w:r>
      <w:r w:rsidR="002B2B86">
        <w:rPr>
          <w:lang w:val="en-GB"/>
        </w:rPr>
        <w:t xml:space="preserve"> </w:t>
      </w:r>
      <w:r w:rsidR="0082550A">
        <w:rPr>
          <w:lang w:val="en-GB"/>
        </w:rPr>
        <w:t>(</w:t>
      </w:r>
      <w:proofErr w:type="spellStart"/>
      <w:r w:rsidR="0082550A">
        <w:rPr>
          <w:lang w:val="en-GB"/>
        </w:rPr>
        <w:t>Bolman</w:t>
      </w:r>
      <w:proofErr w:type="spellEnd"/>
      <w:r w:rsidR="0082550A">
        <w:rPr>
          <w:lang w:val="en-GB"/>
        </w:rPr>
        <w:t xml:space="preserve"> et </w:t>
      </w:r>
      <w:r w:rsidR="00B00302">
        <w:rPr>
          <w:lang w:val="en-GB"/>
        </w:rPr>
        <w:t>al., 201</w:t>
      </w:r>
      <w:r w:rsidR="0073558E">
        <w:rPr>
          <w:lang w:val="en-GB"/>
        </w:rPr>
        <w:t>7</w:t>
      </w:r>
      <w:r w:rsidR="0082550A">
        <w:rPr>
          <w:lang w:val="en-GB"/>
        </w:rPr>
        <w:t xml:space="preserve">). </w:t>
      </w:r>
      <w:r w:rsidR="001C4F5E">
        <w:rPr>
          <w:lang w:val="en-GB"/>
        </w:rPr>
        <w:t xml:space="preserve">In total, </w:t>
      </w:r>
      <w:r w:rsidR="00937095">
        <w:rPr>
          <w:lang w:val="en-GB"/>
        </w:rPr>
        <w:t>49</w:t>
      </w:r>
      <w:r w:rsidR="001C4F5E">
        <w:rPr>
          <w:lang w:val="en-GB"/>
        </w:rPr>
        <w:t xml:space="preserve"> individuals that </w:t>
      </w:r>
      <w:r w:rsidR="00A0672C">
        <w:rPr>
          <w:lang w:val="en-GB"/>
        </w:rPr>
        <w:t xml:space="preserve">had </w:t>
      </w:r>
      <w:r w:rsidR="001C4F5E">
        <w:rPr>
          <w:lang w:val="en-GB"/>
        </w:rPr>
        <w:t xml:space="preserve">quit smoking were assessed during one week at </w:t>
      </w:r>
      <w:r w:rsidR="000D3FAE">
        <w:rPr>
          <w:lang w:val="en-US"/>
        </w:rPr>
        <w:t xml:space="preserve">10 </w:t>
      </w:r>
      <w:r w:rsidR="0082550A">
        <w:rPr>
          <w:lang w:val="en-US"/>
        </w:rPr>
        <w:t xml:space="preserve">random </w:t>
      </w:r>
      <w:r w:rsidR="001C4F5E">
        <w:rPr>
          <w:lang w:val="en-US"/>
        </w:rPr>
        <w:t xml:space="preserve">time points per day distributed </w:t>
      </w:r>
      <w:r w:rsidR="0082550A">
        <w:rPr>
          <w:lang w:val="en-US"/>
        </w:rPr>
        <w:t>within fixed intervals</w:t>
      </w:r>
      <w:r w:rsidR="00DA1A04">
        <w:rPr>
          <w:lang w:val="en-US"/>
        </w:rPr>
        <w:t>.</w:t>
      </w:r>
      <w:r w:rsidR="00DA1A04" w:rsidRPr="00DA1A04">
        <w:rPr>
          <w:lang w:val="en-GB"/>
        </w:rPr>
        <w:t xml:space="preserve"> </w:t>
      </w:r>
      <w:r w:rsidR="00A41D33">
        <w:rPr>
          <w:lang w:val="en-US"/>
        </w:rPr>
        <w:t xml:space="preserve">From </w:t>
      </w:r>
      <w:r w:rsidR="0073558E">
        <w:rPr>
          <w:lang w:val="en-US"/>
        </w:rPr>
        <w:t>the</w:t>
      </w:r>
      <w:r w:rsidR="00DA1A04">
        <w:rPr>
          <w:lang w:val="en-US"/>
        </w:rPr>
        <w:t xml:space="preserve"> variables of </w:t>
      </w:r>
      <w:r w:rsidR="0073558E">
        <w:rPr>
          <w:lang w:val="en-US"/>
        </w:rPr>
        <w:t>this study</w:t>
      </w:r>
      <w:r w:rsidR="00251F54">
        <w:rPr>
          <w:lang w:val="en-US"/>
        </w:rPr>
        <w:t>,</w:t>
      </w:r>
      <w:r w:rsidR="00DA1A04">
        <w:rPr>
          <w:lang w:val="en-US"/>
        </w:rPr>
        <w:t xml:space="preserve"> </w:t>
      </w:r>
      <w:r w:rsidR="0073558E">
        <w:rPr>
          <w:lang w:val="en-US"/>
        </w:rPr>
        <w:t>we use</w:t>
      </w:r>
      <w:r w:rsidR="00251F54">
        <w:rPr>
          <w:lang w:val="en-US"/>
        </w:rPr>
        <w:t>d</w:t>
      </w:r>
      <w:r w:rsidR="00907369">
        <w:rPr>
          <w:lang w:val="en-US"/>
        </w:rPr>
        <w:t xml:space="preserve"> </w:t>
      </w:r>
      <w:r w:rsidR="00DA1A04">
        <w:rPr>
          <w:lang w:val="en-GB"/>
        </w:rPr>
        <w:t>positive</w:t>
      </w:r>
      <w:r w:rsidR="005605D8">
        <w:rPr>
          <w:lang w:val="en-GB"/>
        </w:rPr>
        <w:t xml:space="preserve"> </w:t>
      </w:r>
      <w:r w:rsidR="00907369">
        <w:rPr>
          <w:lang w:val="en-GB"/>
        </w:rPr>
        <w:t xml:space="preserve">affect </w:t>
      </w:r>
      <w:r w:rsidR="005605D8">
        <w:rPr>
          <w:lang w:val="en-GB"/>
        </w:rPr>
        <w:t>(PA)</w:t>
      </w:r>
      <w:r w:rsidR="00DA1A04">
        <w:rPr>
          <w:lang w:val="en-GB"/>
        </w:rPr>
        <w:t xml:space="preserve"> and </w:t>
      </w:r>
      <w:r w:rsidR="0082550A">
        <w:rPr>
          <w:lang w:val="en-GB"/>
        </w:rPr>
        <w:t xml:space="preserve">intention to </w:t>
      </w:r>
      <w:r w:rsidR="003321CF">
        <w:rPr>
          <w:lang w:val="en-GB"/>
        </w:rPr>
        <w:t>refrain from smoking</w:t>
      </w:r>
      <w:r w:rsidR="00DA1A04" w:rsidRPr="005605D8">
        <w:rPr>
          <w:lang w:val="en-GB"/>
        </w:rPr>
        <w:t>, all m</w:t>
      </w:r>
      <w:r w:rsidR="000D3FAE" w:rsidRPr="005605D8">
        <w:rPr>
          <w:lang w:val="en-GB"/>
        </w:rPr>
        <w:t>easured at the level of the</w:t>
      </w:r>
      <w:r w:rsidR="00DA1A04" w:rsidRPr="005605D8">
        <w:rPr>
          <w:lang w:val="en-GB"/>
        </w:rPr>
        <w:t xml:space="preserve"> assessments within a day. </w:t>
      </w:r>
      <w:r w:rsidR="0073558E">
        <w:rPr>
          <w:lang w:val="en-GB"/>
        </w:rPr>
        <w:t>In Bolman et al. (2017</w:t>
      </w:r>
      <w:r w:rsidR="008C5976">
        <w:rPr>
          <w:lang w:val="en-GB"/>
        </w:rPr>
        <w:t xml:space="preserve">), these variables </w:t>
      </w:r>
      <w:r w:rsidR="00907369">
        <w:rPr>
          <w:lang w:val="en-GB"/>
        </w:rPr>
        <w:t xml:space="preserve">were </w:t>
      </w:r>
      <w:r w:rsidR="008C5976">
        <w:rPr>
          <w:lang w:val="en-GB"/>
        </w:rPr>
        <w:t xml:space="preserve">studied as predictors of smoking lapse. </w:t>
      </w:r>
      <w:proofErr w:type="gramStart"/>
      <w:r w:rsidR="005605D8" w:rsidRPr="005605D8">
        <w:rPr>
          <w:lang w:val="en-GB"/>
        </w:rPr>
        <w:t xml:space="preserve">PA </w:t>
      </w:r>
      <w:r w:rsidR="003321CF">
        <w:rPr>
          <w:lang w:val="en-GB"/>
        </w:rPr>
        <w:t>was</w:t>
      </w:r>
      <w:r w:rsidR="005605D8" w:rsidRPr="005605D8">
        <w:rPr>
          <w:lang w:val="en-GB"/>
        </w:rPr>
        <w:t xml:space="preserve"> measured by</w:t>
      </w:r>
      <w:r w:rsidR="00313639">
        <w:rPr>
          <w:lang w:val="en-GB"/>
        </w:rPr>
        <w:t xml:space="preserve"> a</w:t>
      </w:r>
      <w:r w:rsidR="005605D8" w:rsidRPr="005605D8">
        <w:rPr>
          <w:lang w:val="en-GB"/>
        </w:rPr>
        <w:t xml:space="preserve"> </w:t>
      </w:r>
      <w:r w:rsidR="006C7E66">
        <w:rPr>
          <w:lang w:val="en-GB"/>
        </w:rPr>
        <w:t>four-item scale</w:t>
      </w:r>
      <w:r w:rsidR="005605D8" w:rsidRPr="005605D8">
        <w:rPr>
          <w:lang w:val="en-GB"/>
        </w:rPr>
        <w:t xml:space="preserve"> originating from the PANAS</w:t>
      </w:r>
      <w:proofErr w:type="gramEnd"/>
      <w:r w:rsidR="005605D8" w:rsidRPr="005605D8">
        <w:rPr>
          <w:lang w:val="en-GB"/>
        </w:rPr>
        <w:t xml:space="preserve"> (Watson, Clark, &amp; </w:t>
      </w:r>
      <w:proofErr w:type="spellStart"/>
      <w:r w:rsidR="005605D8" w:rsidRPr="005605D8">
        <w:rPr>
          <w:lang w:val="en-GB"/>
        </w:rPr>
        <w:t>Tellingen</w:t>
      </w:r>
      <w:proofErr w:type="spellEnd"/>
      <w:r w:rsidR="005605D8" w:rsidRPr="005605D8">
        <w:rPr>
          <w:lang w:val="en-GB"/>
        </w:rPr>
        <w:t xml:space="preserve">, 1988). An example item </w:t>
      </w:r>
      <w:r w:rsidR="005605D8">
        <w:rPr>
          <w:lang w:val="en-GB"/>
        </w:rPr>
        <w:t xml:space="preserve">for </w:t>
      </w:r>
      <w:r w:rsidR="003321CF">
        <w:rPr>
          <w:lang w:val="en-GB"/>
        </w:rPr>
        <w:t>P</w:t>
      </w:r>
      <w:r w:rsidR="005605D8">
        <w:rPr>
          <w:lang w:val="en-GB"/>
        </w:rPr>
        <w:t xml:space="preserve">A </w:t>
      </w:r>
      <w:r w:rsidR="005605D8" w:rsidRPr="005605D8">
        <w:rPr>
          <w:lang w:val="en-GB"/>
        </w:rPr>
        <w:t xml:space="preserve">was: ‘At this moment I feel </w:t>
      </w:r>
      <w:r w:rsidR="003321CF">
        <w:rPr>
          <w:lang w:val="en-GB"/>
        </w:rPr>
        <w:t>happy</w:t>
      </w:r>
      <w:r w:rsidR="005605D8" w:rsidRPr="005605D8">
        <w:rPr>
          <w:lang w:val="en-GB"/>
        </w:rPr>
        <w:t>’</w:t>
      </w:r>
      <w:r w:rsidR="00313639">
        <w:rPr>
          <w:lang w:val="en-GB"/>
        </w:rPr>
        <w:t>.</w:t>
      </w:r>
      <w:r w:rsidR="005605D8" w:rsidRPr="005605D8">
        <w:rPr>
          <w:lang w:val="en-GB"/>
        </w:rPr>
        <w:t xml:space="preserve"> The </w:t>
      </w:r>
      <w:r w:rsidR="00313639">
        <w:rPr>
          <w:lang w:val="en-GB"/>
        </w:rPr>
        <w:t>items</w:t>
      </w:r>
      <w:r w:rsidR="005605D8" w:rsidRPr="005605D8">
        <w:rPr>
          <w:lang w:val="en-GB"/>
        </w:rPr>
        <w:t xml:space="preserve"> used a 7-point Likert scale (1=</w:t>
      </w:r>
      <w:r w:rsidR="005605D8" w:rsidRPr="005605D8">
        <w:rPr>
          <w:i/>
          <w:lang w:val="en-GB"/>
        </w:rPr>
        <w:t>not at all</w:t>
      </w:r>
      <w:r w:rsidR="005605D8" w:rsidRPr="005605D8">
        <w:rPr>
          <w:lang w:val="en-GB"/>
        </w:rPr>
        <w:t>, 7=</w:t>
      </w:r>
      <w:r w:rsidR="005605D8" w:rsidRPr="005605D8">
        <w:rPr>
          <w:i/>
          <w:lang w:val="en-GB"/>
        </w:rPr>
        <w:t>very</w:t>
      </w:r>
      <w:r w:rsidR="005605D8" w:rsidRPr="005605D8">
        <w:rPr>
          <w:lang w:val="en-GB"/>
        </w:rPr>
        <w:t>)</w:t>
      </w:r>
      <w:r w:rsidR="00907369">
        <w:rPr>
          <w:lang w:val="en-GB"/>
        </w:rPr>
        <w:t xml:space="preserve"> and the higher total score, ranging from 4 to 28, means higher PA. </w:t>
      </w:r>
      <w:r w:rsidR="002B2B86">
        <w:rPr>
          <w:lang w:val="en-GB"/>
        </w:rPr>
        <w:t>N</w:t>
      </w:r>
      <w:r w:rsidR="006C7E66" w:rsidRPr="006C7E66">
        <w:rPr>
          <w:lang w:val="en-GB"/>
        </w:rPr>
        <w:t xml:space="preserve">on-smoking intention was measured in line with a question used frequently in retrospective studies though adapted to measure the intention at that specific moment: ‘At this moment I do not intend to smoke’. </w:t>
      </w:r>
      <w:r w:rsidR="007F25FA">
        <w:rPr>
          <w:lang w:val="en-GB"/>
        </w:rPr>
        <w:t xml:space="preserve">Smoking lapse was measured by asking whether the participant had smoked a cigarette in the previous period (time from the previous assessment). </w:t>
      </w:r>
      <w:r w:rsidR="00127D45">
        <w:rPr>
          <w:lang w:val="en-GB"/>
        </w:rPr>
        <w:t>There were 2935 valid records for these variables.</w:t>
      </w:r>
      <w:r w:rsidR="00AA345E">
        <w:rPr>
          <w:lang w:val="en-GB"/>
        </w:rPr>
        <w:t xml:space="preserve"> Both variables were standardized to have zero mean and unit variance over the complete sample</w:t>
      </w:r>
      <w:r w:rsidR="00662FC8">
        <w:rPr>
          <w:lang w:val="en-GB"/>
        </w:rPr>
        <w:t xml:space="preserve"> (this standardization may not always be the best choice).</w:t>
      </w:r>
    </w:p>
    <w:p w14:paraId="45A46641" w14:textId="03A88089" w:rsidR="00937095" w:rsidRPr="006C7E66" w:rsidRDefault="00937095" w:rsidP="00C86E32">
      <w:pPr>
        <w:spacing w:line="480" w:lineRule="auto"/>
        <w:ind w:firstLine="567"/>
        <w:rPr>
          <w:lang w:val="en-GB"/>
        </w:rPr>
      </w:pPr>
      <w:r>
        <w:rPr>
          <w:lang w:val="en-GB"/>
        </w:rPr>
        <w:t>Subjects</w:t>
      </w:r>
      <w:r w:rsidR="00F810D6">
        <w:rPr>
          <w:lang w:val="en-GB"/>
        </w:rPr>
        <w:t xml:space="preserve"> (</w:t>
      </w:r>
      <w:r w:rsidR="00A41D33">
        <w:rPr>
          <w:lang w:val="en-GB"/>
        </w:rPr>
        <w:t>N=</w:t>
      </w:r>
      <w:r w:rsidR="00F810D6">
        <w:rPr>
          <w:lang w:val="en-GB"/>
        </w:rPr>
        <w:t>8)</w:t>
      </w:r>
      <w:r>
        <w:rPr>
          <w:lang w:val="en-GB"/>
        </w:rPr>
        <w:t xml:space="preserve"> were removed from the analyses </w:t>
      </w:r>
      <w:r w:rsidR="00A41D33">
        <w:rPr>
          <w:lang w:val="en-GB"/>
        </w:rPr>
        <w:t xml:space="preserve">if </w:t>
      </w:r>
      <w:r>
        <w:rPr>
          <w:lang w:val="en-GB"/>
        </w:rPr>
        <w:t>they had less than 50 valid records</w:t>
      </w:r>
      <w:r w:rsidR="00AA345E">
        <w:rPr>
          <w:lang w:val="en-GB"/>
        </w:rPr>
        <w:t xml:space="preserve"> (the maximum number is 70 records)</w:t>
      </w:r>
      <w:r>
        <w:rPr>
          <w:lang w:val="en-GB"/>
        </w:rPr>
        <w:t xml:space="preserve">. </w:t>
      </w:r>
      <w:r w:rsidR="00F810D6">
        <w:rPr>
          <w:lang w:val="en-GB"/>
        </w:rPr>
        <w:t>In addition</w:t>
      </w:r>
      <w:r w:rsidR="00AA345E">
        <w:rPr>
          <w:lang w:val="en-GB"/>
        </w:rPr>
        <w:t>,</w:t>
      </w:r>
      <w:r w:rsidR="00F810D6">
        <w:rPr>
          <w:lang w:val="en-GB"/>
        </w:rPr>
        <w:t xml:space="preserve"> three </w:t>
      </w:r>
      <w:r w:rsidR="00AA345E">
        <w:rPr>
          <w:lang w:val="en-GB"/>
        </w:rPr>
        <w:t>subjects</w:t>
      </w:r>
      <w:r w:rsidR="00F810D6">
        <w:rPr>
          <w:lang w:val="en-GB"/>
        </w:rPr>
        <w:t xml:space="preserve"> were removed because their standard deviation of intention to refrain </w:t>
      </w:r>
      <w:r w:rsidR="002B2B86">
        <w:rPr>
          <w:lang w:val="en-GB"/>
        </w:rPr>
        <w:t>from smoking was less than 0.01. This is a very small value, which implies</w:t>
      </w:r>
      <w:r w:rsidR="00F810D6">
        <w:rPr>
          <w:lang w:val="en-GB"/>
        </w:rPr>
        <w:t xml:space="preserve"> </w:t>
      </w:r>
      <w:r w:rsidR="002B2B86">
        <w:rPr>
          <w:lang w:val="en-GB"/>
        </w:rPr>
        <w:t>that</w:t>
      </w:r>
      <w:r w:rsidR="00F810D6">
        <w:rPr>
          <w:lang w:val="en-GB"/>
        </w:rPr>
        <w:t xml:space="preserve"> their intention score was approximately constant during the whole research period. </w:t>
      </w:r>
      <w:r>
        <w:rPr>
          <w:lang w:val="en-GB"/>
        </w:rPr>
        <w:t>This yielded a</w:t>
      </w:r>
      <w:r w:rsidR="00AA345E">
        <w:rPr>
          <w:lang w:val="en-GB"/>
        </w:rPr>
        <w:t xml:space="preserve"> sample </w:t>
      </w:r>
      <w:r w:rsidR="00F810D6">
        <w:rPr>
          <w:lang w:val="en-GB"/>
        </w:rPr>
        <w:t>of</w:t>
      </w:r>
      <w:r>
        <w:rPr>
          <w:lang w:val="en-GB"/>
        </w:rPr>
        <w:t xml:space="preserve"> </w:t>
      </w:r>
      <w:r w:rsidR="00F810D6">
        <w:rPr>
          <w:lang w:val="en-GB"/>
        </w:rPr>
        <w:t>38</w:t>
      </w:r>
      <w:r>
        <w:rPr>
          <w:lang w:val="en-GB"/>
        </w:rPr>
        <w:t xml:space="preserve"> subjects</w:t>
      </w:r>
      <w:r w:rsidR="00AA345E">
        <w:rPr>
          <w:lang w:val="en-GB"/>
        </w:rPr>
        <w:t xml:space="preserve"> that were used in the analyses</w:t>
      </w:r>
      <w:r>
        <w:rPr>
          <w:lang w:val="en-GB"/>
        </w:rPr>
        <w:t>.</w:t>
      </w:r>
    </w:p>
    <w:p w14:paraId="18F8B76D" w14:textId="77777777" w:rsidR="00662FC8" w:rsidRDefault="00662FC8" w:rsidP="00C86E32">
      <w:pPr>
        <w:spacing w:line="480" w:lineRule="auto"/>
        <w:ind w:firstLine="709"/>
        <w:outlineLvl w:val="0"/>
        <w:rPr>
          <w:b/>
          <w:lang w:val="en-GB"/>
        </w:rPr>
      </w:pPr>
    </w:p>
    <w:p w14:paraId="031FCA15" w14:textId="66607D5A" w:rsidR="00880D54" w:rsidRPr="00880D54" w:rsidRDefault="009F3ED3" w:rsidP="00C86E32">
      <w:pPr>
        <w:spacing w:line="480" w:lineRule="auto"/>
        <w:ind w:firstLine="709"/>
        <w:outlineLvl w:val="0"/>
        <w:rPr>
          <w:b/>
          <w:i/>
          <w:lang w:val="en-GB"/>
        </w:rPr>
      </w:pPr>
      <w:r w:rsidRPr="003E39F2">
        <w:rPr>
          <w:b/>
          <w:lang w:val="en-GB"/>
        </w:rPr>
        <w:t>Analyses</w:t>
      </w:r>
    </w:p>
    <w:p w14:paraId="07A20B15" w14:textId="76D0BF51" w:rsidR="00AA0417" w:rsidRDefault="003A7600" w:rsidP="00603424">
      <w:pPr>
        <w:spacing w:line="480" w:lineRule="auto"/>
        <w:ind w:firstLine="709"/>
        <w:rPr>
          <w:lang w:val="en-GB"/>
        </w:rPr>
      </w:pPr>
      <w:r>
        <w:rPr>
          <w:lang w:val="en-GB"/>
        </w:rPr>
        <w:t>First</w:t>
      </w:r>
      <w:r w:rsidR="00A41D33">
        <w:rPr>
          <w:lang w:val="en-GB"/>
        </w:rPr>
        <w:t>ly,</w:t>
      </w:r>
      <w:r>
        <w:rPr>
          <w:lang w:val="en-GB"/>
        </w:rPr>
        <w:t xml:space="preserve"> the data patterns for the variable “intention to refrain from smoking” </w:t>
      </w:r>
      <w:r w:rsidR="00A41D33">
        <w:rPr>
          <w:lang w:val="en-GB"/>
        </w:rPr>
        <w:t>are</w:t>
      </w:r>
      <w:r>
        <w:rPr>
          <w:lang w:val="en-GB"/>
        </w:rPr>
        <w:t xml:space="preserve"> shown for three subjects and cyclic models </w:t>
      </w:r>
      <w:r w:rsidR="00A41D33">
        <w:rPr>
          <w:lang w:val="en-GB"/>
        </w:rPr>
        <w:t>are</w:t>
      </w:r>
      <w:r>
        <w:rPr>
          <w:lang w:val="en-GB"/>
        </w:rPr>
        <w:t xml:space="preserve"> fitted on each of </w:t>
      </w:r>
      <w:r w:rsidR="00A41D33">
        <w:rPr>
          <w:lang w:val="en-GB"/>
        </w:rPr>
        <w:t>them?</w:t>
      </w:r>
      <w:r>
        <w:rPr>
          <w:lang w:val="en-GB"/>
        </w:rPr>
        <w:t xml:space="preserve"> Next</w:t>
      </w:r>
      <w:r w:rsidR="00A41D33">
        <w:rPr>
          <w:lang w:val="en-GB"/>
        </w:rPr>
        <w:t>,</w:t>
      </w:r>
      <w:r>
        <w:rPr>
          <w:lang w:val="en-GB"/>
        </w:rPr>
        <w:t xml:space="preserve"> we illustrate the </w:t>
      </w:r>
      <w:r>
        <w:rPr>
          <w:lang w:val="en-GB"/>
        </w:rPr>
        <w:lastRenderedPageBreak/>
        <w:t>daily and weekly cyclic patterns for the variables stress and positive affect</w:t>
      </w:r>
      <w:r w:rsidR="00A41D33" w:rsidRPr="00A41D33">
        <w:rPr>
          <w:lang w:val="en-GB"/>
        </w:rPr>
        <w:t xml:space="preserve"> </w:t>
      </w:r>
      <w:r w:rsidR="00A41D33">
        <w:rPr>
          <w:lang w:val="en-GB"/>
        </w:rPr>
        <w:t>for one of the subjects</w:t>
      </w:r>
      <w:r>
        <w:rPr>
          <w:lang w:val="en-GB"/>
        </w:rPr>
        <w:t>.</w:t>
      </w:r>
      <w:r w:rsidR="00A41D33">
        <w:rPr>
          <w:lang w:val="en-GB"/>
        </w:rPr>
        <w:t xml:space="preserve"> This is followed, by multilevel analyses in the whole sample. </w:t>
      </w:r>
      <w:r w:rsidR="00633A82">
        <w:rPr>
          <w:lang w:val="en-GB"/>
        </w:rPr>
        <w:t>Fo</w:t>
      </w:r>
      <w:r w:rsidR="008100C3">
        <w:rPr>
          <w:lang w:val="en-GB"/>
        </w:rPr>
        <w:t xml:space="preserve">r </w:t>
      </w:r>
      <w:r w:rsidR="000C098C">
        <w:rPr>
          <w:lang w:val="en-GB"/>
        </w:rPr>
        <w:t>the</w:t>
      </w:r>
      <w:r w:rsidR="008100C3">
        <w:rPr>
          <w:lang w:val="en-GB"/>
        </w:rPr>
        <w:t xml:space="preserve"> analyses</w:t>
      </w:r>
      <w:r w:rsidR="000C098C">
        <w:rPr>
          <w:lang w:val="en-GB"/>
        </w:rPr>
        <w:t xml:space="preserve"> of </w:t>
      </w:r>
      <w:r>
        <w:rPr>
          <w:lang w:val="en-GB"/>
        </w:rPr>
        <w:t>the variable “intention to refrain from smoking”</w:t>
      </w:r>
      <w:r w:rsidR="00DD105C">
        <w:rPr>
          <w:lang w:val="en-GB"/>
        </w:rPr>
        <w:t>,</w:t>
      </w:r>
      <w:r w:rsidR="008100C3">
        <w:rPr>
          <w:lang w:val="en-GB"/>
        </w:rPr>
        <w:t xml:space="preserve"> th</w:t>
      </w:r>
      <w:r w:rsidR="000C098C">
        <w:rPr>
          <w:lang w:val="en-GB"/>
        </w:rPr>
        <w:t xml:space="preserve">e </w:t>
      </w:r>
      <w:proofErr w:type="spellStart"/>
      <w:r w:rsidR="000C098C" w:rsidRPr="000C098C">
        <w:rPr>
          <w:i/>
          <w:lang w:val="en-GB"/>
        </w:rPr>
        <w:t>lmer</w:t>
      </w:r>
      <w:proofErr w:type="spellEnd"/>
      <w:r w:rsidR="000C098C">
        <w:rPr>
          <w:lang w:val="en-GB"/>
        </w:rPr>
        <w:t xml:space="preserve"> function in the</w:t>
      </w:r>
      <w:r w:rsidR="008100C3">
        <w:rPr>
          <w:lang w:val="en-GB"/>
        </w:rPr>
        <w:t xml:space="preserve"> lme4 package </w:t>
      </w:r>
      <w:r w:rsidR="008100C3">
        <w:rPr>
          <w:lang w:val="en-GB"/>
        </w:rPr>
        <w:fldChar w:fldCharType="begin" w:fldLock="1"/>
      </w:r>
      <w:r w:rsidR="00582154">
        <w:rPr>
          <w:lang w:val="en-GB"/>
        </w:rPr>
        <w:instrText>ADDIN CSL_CITATION { "citationItems" : [ { "id" : "ITEM-1", "itemData" : { "DOI" : "10.18637/jss.v067.i01",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 "non-dropping-particle" : "", "parse-names" : false, "suffix" : "" } ], "container-title" : "Journal of Statistical Software", "id" : "ITEM-1", "issue" : "1", "issued" : { "date-parts" : [ [ "2015" ] ] }, "page" : "1-48", "title" : "Fitting Linear Mixed-Effects Models Using lme4", "type" : "article-journal", "volume" : "67" }, "uris" : [ "http://www.mendeley.com/documents/?uuid=54cc0b77-0aec-4cda-8168-994c7c7b2bfb" ] } ], "mendeley" : { "formattedCitation" : "(Bates, M\u00e4chler, Bolker, &amp; Walker, 2015)", "plainTextFormattedCitation" : "(Bates, M\u00e4chler, Bolker, &amp; Walker, 2015)", "previouslyFormattedCitation" : "(Bates, M\u00e4chler, Bolker, &amp; Walker, 2015)" }, "properties" : {  }, "schema" : "https://github.com/citation-style-language/schema/raw/master/csl-citation.json" }</w:instrText>
      </w:r>
      <w:r w:rsidR="008100C3">
        <w:rPr>
          <w:lang w:val="en-GB"/>
        </w:rPr>
        <w:fldChar w:fldCharType="separate"/>
      </w:r>
      <w:r w:rsidR="008100C3" w:rsidRPr="008100C3">
        <w:rPr>
          <w:noProof/>
          <w:lang w:val="en-GB"/>
        </w:rPr>
        <w:t>(Bates, Mächler, Bolker, &amp; Walker, 2015)</w:t>
      </w:r>
      <w:r w:rsidR="008100C3">
        <w:rPr>
          <w:lang w:val="en-GB"/>
        </w:rPr>
        <w:fldChar w:fldCharType="end"/>
      </w:r>
      <w:r w:rsidR="00633A82">
        <w:rPr>
          <w:lang w:val="en-GB"/>
        </w:rPr>
        <w:t xml:space="preserve"> in R</w:t>
      </w:r>
      <w:r w:rsidR="00633A82" w:rsidRPr="00633A82">
        <w:rPr>
          <w:lang w:val="en-US"/>
        </w:rPr>
        <w:t xml:space="preserve"> </w:t>
      </w:r>
      <w:r w:rsidR="00633A82">
        <w:rPr>
          <w:lang w:val="en-US"/>
        </w:rPr>
        <w:t>(R Core Team, 2015)</w:t>
      </w:r>
      <w:r w:rsidR="00633A82">
        <w:rPr>
          <w:lang w:val="en-GB"/>
        </w:rPr>
        <w:t xml:space="preserve"> was used. </w:t>
      </w:r>
      <w:r w:rsidR="00D17416">
        <w:rPr>
          <w:lang w:val="en-GB"/>
        </w:rPr>
        <w:t>S</w:t>
      </w:r>
      <w:r w:rsidR="00964B34">
        <w:rPr>
          <w:lang w:val="en-GB"/>
        </w:rPr>
        <w:t>ix</w:t>
      </w:r>
      <w:r w:rsidR="00D6120F">
        <w:rPr>
          <w:b/>
          <w:lang w:val="en-GB"/>
        </w:rPr>
        <w:t xml:space="preserve"> </w:t>
      </w:r>
      <w:r w:rsidR="00D6120F">
        <w:rPr>
          <w:lang w:val="en-GB"/>
        </w:rPr>
        <w:t>m</w:t>
      </w:r>
      <w:r w:rsidR="00D6120F" w:rsidRPr="00D6120F">
        <w:rPr>
          <w:lang w:val="en-GB"/>
        </w:rPr>
        <w:t xml:space="preserve">ultilevel </w:t>
      </w:r>
      <w:r w:rsidR="00880D54">
        <w:rPr>
          <w:lang w:val="en-GB"/>
        </w:rPr>
        <w:t xml:space="preserve">models </w:t>
      </w:r>
      <w:r w:rsidR="00D6120F" w:rsidRPr="00D6120F">
        <w:rPr>
          <w:lang w:val="en-GB"/>
        </w:rPr>
        <w:t xml:space="preserve">were </w:t>
      </w:r>
      <w:proofErr w:type="gramStart"/>
      <w:r w:rsidR="00D6120F">
        <w:rPr>
          <w:lang w:val="en-GB"/>
        </w:rPr>
        <w:t>ran</w:t>
      </w:r>
      <w:proofErr w:type="gramEnd"/>
      <w:r w:rsidR="00D6120F">
        <w:rPr>
          <w:lang w:val="en-GB"/>
        </w:rPr>
        <w:t xml:space="preserve"> to obtain parameter estimates and measures of model fit.</w:t>
      </w:r>
      <w:r>
        <w:rPr>
          <w:lang w:val="en-GB"/>
        </w:rPr>
        <w:t xml:space="preserve"> </w:t>
      </w:r>
    </w:p>
    <w:p w14:paraId="0805DBAA" w14:textId="62EBB5C3" w:rsidR="000A6F65" w:rsidRDefault="000A6F65" w:rsidP="00C86E32">
      <w:pPr>
        <w:spacing w:line="480" w:lineRule="auto"/>
        <w:ind w:firstLine="709"/>
        <w:rPr>
          <w:lang w:val="en-GB"/>
        </w:rPr>
      </w:pPr>
      <w:r>
        <w:rPr>
          <w:lang w:val="en-GB"/>
        </w:rPr>
        <w:t>The model fit was compared using the Likelihood ratio (LR) test of differences in deviances of the nested models. The information criteria AIC was additionally used to inspect the fit of the models</w:t>
      </w:r>
      <w:r w:rsidR="00964B34">
        <w:rPr>
          <w:lang w:val="en-GB"/>
        </w:rPr>
        <w:t xml:space="preserve">. The final model with cyclic terms for daily and weekly cycles and the predictor stress looks like: </w:t>
      </w:r>
    </w:p>
    <w:p w14:paraId="7E0DBFBF" w14:textId="7B7329C9" w:rsidR="00693282" w:rsidRPr="006417BF" w:rsidRDefault="00693282" w:rsidP="00964B34">
      <w:pPr>
        <w:tabs>
          <w:tab w:val="left" w:pos="8505"/>
        </w:tabs>
        <w:spacing w:before="120" w:after="120" w:line="480" w:lineRule="auto"/>
        <w:ind w:firstLine="567"/>
        <w:rPr>
          <w:lang w:val="en-GB"/>
        </w:rPr>
      </w:pPr>
      <w:r>
        <w:rPr>
          <w:lang w:val="en-GB"/>
        </w:rPr>
        <w:t xml:space="preserve">   </w:t>
      </w:r>
      <w:proofErr w:type="spellStart"/>
      <w:r>
        <w:rPr>
          <w:i/>
          <w:lang w:val="en-GB"/>
        </w:rPr>
        <w:t>Intention</w:t>
      </w:r>
      <w:r w:rsidRPr="00A90D1E">
        <w:rPr>
          <w:i/>
          <w:vertAlign w:val="subscript"/>
          <w:lang w:val="en-GB"/>
        </w:rPr>
        <w:t>i</w:t>
      </w:r>
      <w:proofErr w:type="spellEnd"/>
      <w:r w:rsidRPr="00A90D1E">
        <w:rPr>
          <w:vertAlign w:val="subscript"/>
          <w:lang w:val="en-GB"/>
        </w:rPr>
        <w:t xml:space="preserve"> </w:t>
      </w:r>
      <w:r w:rsidRPr="006417BF">
        <w:rPr>
          <w:lang w:val="en-GB"/>
        </w:rPr>
        <w:t xml:space="preserve">= </w:t>
      </w:r>
      <w:r w:rsidRPr="006417BF">
        <w:rPr>
          <w:i/>
          <w:lang w:val="en-GB"/>
        </w:rPr>
        <w:t>a</w:t>
      </w:r>
      <w:r w:rsidRPr="006417BF">
        <w:rPr>
          <w:i/>
          <w:vertAlign w:val="subscript"/>
          <w:lang w:val="en-GB"/>
        </w:rPr>
        <w:t>0</w:t>
      </w:r>
      <w:r>
        <w:rPr>
          <w:i/>
          <w:vertAlign w:val="subscript"/>
          <w:lang w:val="en-GB"/>
        </w:rPr>
        <w:t>i</w:t>
      </w:r>
      <w:r w:rsidRPr="006417BF">
        <w:rPr>
          <w:lang w:val="en-GB"/>
        </w:rPr>
        <w:t xml:space="preserve"> + </w:t>
      </w:r>
      <w:r w:rsidRPr="006417BF">
        <w:rPr>
          <w:i/>
          <w:lang w:val="en-GB"/>
        </w:rPr>
        <w:t>a</w:t>
      </w:r>
      <w:r w:rsidRPr="006417BF">
        <w:rPr>
          <w:i/>
          <w:vertAlign w:val="subscript"/>
          <w:lang w:val="en-GB"/>
        </w:rPr>
        <w:t>1</w:t>
      </w:r>
      <w:r>
        <w:rPr>
          <w:i/>
          <w:vertAlign w:val="subscript"/>
          <w:lang w:val="en-GB"/>
        </w:rPr>
        <w:t>i</w:t>
      </w:r>
      <w:r w:rsidRPr="006417BF">
        <w:rPr>
          <w:i/>
          <w:lang w:val="en-GB"/>
        </w:rPr>
        <w:t>C</w:t>
      </w:r>
      <w:r w:rsidRPr="00693282">
        <w:rPr>
          <w:i/>
          <w:vertAlign w:val="subscript"/>
          <w:lang w:val="en-GB"/>
        </w:rPr>
        <w:t>d</w:t>
      </w:r>
      <w:r w:rsidRPr="006417BF">
        <w:rPr>
          <w:i/>
          <w:lang w:val="en-GB"/>
        </w:rPr>
        <w:t xml:space="preserve"> + a</w:t>
      </w:r>
      <w:r w:rsidRPr="006417BF">
        <w:rPr>
          <w:i/>
          <w:vertAlign w:val="subscript"/>
          <w:lang w:val="en-GB"/>
        </w:rPr>
        <w:t>2</w:t>
      </w:r>
      <w:r>
        <w:rPr>
          <w:i/>
          <w:vertAlign w:val="subscript"/>
          <w:lang w:val="en-GB"/>
        </w:rPr>
        <w:t>i</w:t>
      </w:r>
      <w:r w:rsidRPr="006417BF">
        <w:rPr>
          <w:i/>
          <w:lang w:val="en-GB"/>
        </w:rPr>
        <w:t>S</w:t>
      </w:r>
      <w:r w:rsidRPr="00693282">
        <w:rPr>
          <w:i/>
          <w:vertAlign w:val="subscript"/>
          <w:lang w:val="en-GB"/>
        </w:rPr>
        <w:t>d</w:t>
      </w:r>
      <w:r>
        <w:rPr>
          <w:i/>
          <w:lang w:val="en-GB"/>
        </w:rPr>
        <w:t xml:space="preserve"> </w:t>
      </w:r>
      <w:r w:rsidR="003A7600">
        <w:rPr>
          <w:i/>
          <w:lang w:val="en-GB"/>
        </w:rPr>
        <w:t xml:space="preserve">+ </w:t>
      </w:r>
      <w:r w:rsidRPr="006417BF">
        <w:rPr>
          <w:i/>
          <w:lang w:val="en-GB"/>
        </w:rPr>
        <w:t>a</w:t>
      </w:r>
      <w:r>
        <w:rPr>
          <w:i/>
          <w:vertAlign w:val="subscript"/>
          <w:lang w:val="en-GB"/>
        </w:rPr>
        <w:t>3i</w:t>
      </w:r>
      <w:r w:rsidRPr="006417BF">
        <w:rPr>
          <w:i/>
          <w:lang w:val="en-GB"/>
        </w:rPr>
        <w:t>C</w:t>
      </w:r>
      <w:r w:rsidRPr="00693282">
        <w:rPr>
          <w:i/>
          <w:vertAlign w:val="subscript"/>
          <w:lang w:val="en-GB"/>
        </w:rPr>
        <w:t>w</w:t>
      </w:r>
      <w:r w:rsidRPr="006417BF">
        <w:rPr>
          <w:i/>
          <w:lang w:val="en-GB"/>
        </w:rPr>
        <w:t xml:space="preserve"> + a</w:t>
      </w:r>
      <w:r>
        <w:rPr>
          <w:i/>
          <w:vertAlign w:val="subscript"/>
          <w:lang w:val="en-GB"/>
        </w:rPr>
        <w:t>4i</w:t>
      </w:r>
      <w:r w:rsidRPr="006417BF">
        <w:rPr>
          <w:i/>
          <w:lang w:val="en-GB"/>
        </w:rPr>
        <w:t>S</w:t>
      </w:r>
      <w:r w:rsidRPr="00693282">
        <w:rPr>
          <w:i/>
          <w:vertAlign w:val="subscript"/>
          <w:lang w:val="en-GB"/>
        </w:rPr>
        <w:t>w</w:t>
      </w:r>
      <w:r>
        <w:rPr>
          <w:i/>
          <w:lang w:val="en-GB"/>
        </w:rPr>
        <w:t xml:space="preserve"> </w:t>
      </w:r>
      <w:r w:rsidRPr="006417BF">
        <w:rPr>
          <w:i/>
          <w:lang w:val="en-GB"/>
        </w:rPr>
        <w:t>+ a</w:t>
      </w:r>
      <w:r>
        <w:rPr>
          <w:i/>
          <w:vertAlign w:val="subscript"/>
          <w:lang w:val="en-GB"/>
        </w:rPr>
        <w:t>5i</w:t>
      </w:r>
      <w:r>
        <w:rPr>
          <w:i/>
          <w:lang w:val="en-GB"/>
        </w:rPr>
        <w:t>Stress</w:t>
      </w:r>
      <w:r w:rsidRPr="00242762">
        <w:rPr>
          <w:i/>
          <w:vertAlign w:val="subscript"/>
          <w:lang w:val="en-GB"/>
        </w:rPr>
        <w:t>i</w:t>
      </w:r>
      <w:r>
        <w:rPr>
          <w:i/>
          <w:lang w:val="en-GB"/>
        </w:rPr>
        <w:t xml:space="preserve"> + e.</w:t>
      </w:r>
      <w:r>
        <w:rPr>
          <w:lang w:val="en-GB"/>
        </w:rPr>
        <w:tab/>
      </w:r>
      <w:r w:rsidRPr="006417BF">
        <w:rPr>
          <w:lang w:val="en-GB"/>
        </w:rPr>
        <w:t>(</w:t>
      </w:r>
      <w:r w:rsidR="00964B34">
        <w:rPr>
          <w:lang w:val="en-GB"/>
        </w:rPr>
        <w:t>8</w:t>
      </w:r>
      <w:r w:rsidRPr="006417BF">
        <w:rPr>
          <w:lang w:val="en-GB"/>
        </w:rPr>
        <w:t>)</w:t>
      </w:r>
    </w:p>
    <w:p w14:paraId="359E0D42" w14:textId="0C16F610" w:rsidR="00964B34" w:rsidRDefault="00964B34" w:rsidP="00964B34">
      <w:pPr>
        <w:spacing w:line="480" w:lineRule="auto"/>
        <w:ind w:firstLine="709"/>
        <w:rPr>
          <w:lang w:val="en-GB"/>
        </w:rPr>
      </w:pPr>
      <w:r>
        <w:rPr>
          <w:lang w:val="en-GB"/>
        </w:rPr>
        <w:t xml:space="preserve">The C and S variables are defined in (5a) and (5b), respectively. The subscripts </w:t>
      </w:r>
      <w:r w:rsidRPr="00964B34">
        <w:rPr>
          <w:i/>
          <w:lang w:val="en-GB"/>
        </w:rPr>
        <w:t>d</w:t>
      </w:r>
      <w:r>
        <w:rPr>
          <w:lang w:val="en-GB"/>
        </w:rPr>
        <w:t xml:space="preserve"> and </w:t>
      </w:r>
      <w:r w:rsidRPr="00964B34">
        <w:rPr>
          <w:i/>
          <w:lang w:val="en-GB"/>
        </w:rPr>
        <w:t>w</w:t>
      </w:r>
      <w:r>
        <w:rPr>
          <w:lang w:val="en-GB"/>
        </w:rPr>
        <w:t xml:space="preserve"> refer to daily cycles and weekly cyclic terms, respectively. The index </w:t>
      </w:r>
      <w:proofErr w:type="spellStart"/>
      <w:r w:rsidRPr="00964B34">
        <w:rPr>
          <w:i/>
          <w:lang w:val="en-GB"/>
        </w:rPr>
        <w:t>i</w:t>
      </w:r>
      <w:proofErr w:type="spellEnd"/>
      <w:r>
        <w:rPr>
          <w:lang w:val="en-GB"/>
        </w:rPr>
        <w:t xml:space="preserve"> </w:t>
      </w:r>
      <w:proofErr w:type="gramStart"/>
      <w:r>
        <w:rPr>
          <w:lang w:val="en-GB"/>
        </w:rPr>
        <w:t>refers</w:t>
      </w:r>
      <w:proofErr w:type="gramEnd"/>
      <w:r>
        <w:rPr>
          <w:lang w:val="en-GB"/>
        </w:rPr>
        <w:t xml:space="preserve"> to the random effect of these parameters, where </w:t>
      </w:r>
      <w:proofErr w:type="spellStart"/>
      <w:r>
        <w:rPr>
          <w:i/>
          <w:lang w:val="en-GB"/>
        </w:rPr>
        <w:t>i</w:t>
      </w:r>
      <w:proofErr w:type="spellEnd"/>
      <w:r>
        <w:rPr>
          <w:i/>
          <w:lang w:val="en-GB"/>
        </w:rPr>
        <w:t xml:space="preserve"> </w:t>
      </w:r>
      <w:r>
        <w:rPr>
          <w:lang w:val="en-GB"/>
        </w:rPr>
        <w:t>is the index of subjects.</w:t>
      </w:r>
      <w:r w:rsidR="003A7600">
        <w:rPr>
          <w:lang w:val="en-GB"/>
        </w:rPr>
        <w:t xml:space="preserve"> </w:t>
      </w:r>
    </w:p>
    <w:p w14:paraId="0F1D8B01" w14:textId="16B3AC3A" w:rsidR="00FE082F" w:rsidRPr="006417BF" w:rsidRDefault="00FE082F" w:rsidP="00C86E32">
      <w:pPr>
        <w:spacing w:line="480" w:lineRule="auto"/>
        <w:ind w:firstLine="709"/>
        <w:rPr>
          <w:lang w:val="en-GB"/>
        </w:rPr>
      </w:pPr>
    </w:p>
    <w:p w14:paraId="7A75FB41" w14:textId="4BA0725E" w:rsidR="004F7A1A" w:rsidRPr="003E39F2" w:rsidRDefault="00AD707B" w:rsidP="00C86E32">
      <w:pPr>
        <w:keepNext/>
        <w:spacing w:line="480" w:lineRule="auto"/>
        <w:outlineLvl w:val="0"/>
        <w:rPr>
          <w:b/>
          <w:lang w:val="en-GB"/>
        </w:rPr>
      </w:pPr>
      <w:r w:rsidRPr="00F64B79">
        <w:rPr>
          <w:b/>
          <w:lang w:val="en-GB"/>
        </w:rPr>
        <w:t>Results</w:t>
      </w:r>
    </w:p>
    <w:p w14:paraId="540D485D" w14:textId="391D9EDD" w:rsidR="008C5976" w:rsidRPr="00F810D6" w:rsidRDefault="00F810D6" w:rsidP="00C86E32">
      <w:pPr>
        <w:spacing w:line="480" w:lineRule="auto"/>
        <w:ind w:firstLine="709"/>
        <w:rPr>
          <w:i/>
          <w:lang w:val="en-GB"/>
        </w:rPr>
      </w:pPr>
      <w:r w:rsidRPr="00F810D6">
        <w:rPr>
          <w:i/>
          <w:lang w:val="en-GB"/>
        </w:rPr>
        <w:t>Cyclic patterns per participant</w:t>
      </w:r>
    </w:p>
    <w:p w14:paraId="680CA210" w14:textId="5E3FAF07" w:rsidR="00D5299F" w:rsidRDefault="00C20F6D" w:rsidP="00D5299F">
      <w:pPr>
        <w:spacing w:line="480" w:lineRule="auto"/>
        <w:ind w:firstLine="709"/>
        <w:rPr>
          <w:lang w:val="en-GB"/>
        </w:rPr>
      </w:pPr>
      <w:r>
        <w:rPr>
          <w:lang w:val="en-GB"/>
        </w:rPr>
        <w:t>T</w:t>
      </w:r>
      <w:r w:rsidR="00D5299F">
        <w:rPr>
          <w:lang w:val="en-GB"/>
        </w:rPr>
        <w:t xml:space="preserve">hree </w:t>
      </w:r>
      <w:r w:rsidR="00CA5284">
        <w:rPr>
          <w:lang w:val="en-GB"/>
        </w:rPr>
        <w:t>subjects (2,15,18)</w:t>
      </w:r>
      <w:r w:rsidR="00D5299F">
        <w:rPr>
          <w:lang w:val="en-GB"/>
        </w:rPr>
        <w:t xml:space="preserve"> and the average pattern</w:t>
      </w:r>
      <w:r w:rsidR="00CA5284">
        <w:rPr>
          <w:lang w:val="en-GB"/>
        </w:rPr>
        <w:t xml:space="preserve"> across all subjects</w:t>
      </w:r>
      <w:r>
        <w:rPr>
          <w:lang w:val="en-GB"/>
        </w:rPr>
        <w:t xml:space="preserve"> are used for the illustration of the data patterns</w:t>
      </w:r>
      <w:r w:rsidR="00CA5284">
        <w:rPr>
          <w:lang w:val="en-GB"/>
        </w:rPr>
        <w:t xml:space="preserve">. </w:t>
      </w:r>
      <w:r w:rsidR="00F810D6">
        <w:rPr>
          <w:lang w:val="en-GB"/>
        </w:rPr>
        <w:t xml:space="preserve">The SD of intention within a subject in the sample of 38 subjects varied between 0.22 and 1.14. </w:t>
      </w:r>
      <w:r w:rsidR="001218C4">
        <w:rPr>
          <w:lang w:val="en-GB"/>
        </w:rPr>
        <w:t xml:space="preserve">The three subjects that were selected had a SD of respectively 0.70 (subject 2), 0.96 (subject 15) and 1.11 (subject 18). </w:t>
      </w:r>
      <w:r w:rsidR="007F7A3D">
        <w:rPr>
          <w:lang w:val="en-GB"/>
        </w:rPr>
        <w:t xml:space="preserve">In </w:t>
      </w:r>
      <w:r>
        <w:rPr>
          <w:lang w:val="en-GB"/>
        </w:rPr>
        <w:t xml:space="preserve">Figure </w:t>
      </w:r>
      <w:r w:rsidR="00662FC8">
        <w:rPr>
          <w:lang w:val="en-GB"/>
        </w:rPr>
        <w:t>2</w:t>
      </w:r>
      <w:r>
        <w:rPr>
          <w:lang w:val="en-GB"/>
        </w:rPr>
        <w:t>,</w:t>
      </w:r>
      <w:r w:rsidR="007F7A3D">
        <w:rPr>
          <w:lang w:val="en-GB"/>
        </w:rPr>
        <w:t xml:space="preserve"> the upper left panel shows the average pattern of the </w:t>
      </w:r>
      <w:r w:rsidR="001218C4">
        <w:rPr>
          <w:lang w:val="en-GB"/>
        </w:rPr>
        <w:t>38</w:t>
      </w:r>
      <w:r w:rsidR="007F7A3D">
        <w:rPr>
          <w:lang w:val="en-GB"/>
        </w:rPr>
        <w:t xml:space="preserve"> subjects. The other three panels are </w:t>
      </w:r>
      <w:r w:rsidR="002B4983">
        <w:rPr>
          <w:lang w:val="en-GB"/>
        </w:rPr>
        <w:t xml:space="preserve">the data from </w:t>
      </w:r>
      <w:r w:rsidR="007F7A3D">
        <w:rPr>
          <w:lang w:val="en-GB"/>
        </w:rPr>
        <w:t xml:space="preserve">three subjects </w:t>
      </w:r>
      <w:r w:rsidR="002B4983">
        <w:rPr>
          <w:lang w:val="en-GB"/>
        </w:rPr>
        <w:t xml:space="preserve">(2,15,18), selected for illustration. The x-axis represents </w:t>
      </w:r>
      <w:r w:rsidR="007F7A3D">
        <w:rPr>
          <w:lang w:val="en-GB"/>
        </w:rPr>
        <w:t>the 10 beep</w:t>
      </w:r>
      <w:r w:rsidR="002B4983">
        <w:rPr>
          <w:lang w:val="en-GB"/>
        </w:rPr>
        <w:t xml:space="preserve">s within the 7 consecutive days </w:t>
      </w:r>
      <w:r>
        <w:rPr>
          <w:lang w:val="en-GB"/>
        </w:rPr>
        <w:t xml:space="preserve">(days have different colours) </w:t>
      </w:r>
      <w:r w:rsidR="002B4983">
        <w:rPr>
          <w:lang w:val="en-GB"/>
        </w:rPr>
        <w:t>and t</w:t>
      </w:r>
      <w:r w:rsidR="007F7A3D">
        <w:rPr>
          <w:lang w:val="en-GB"/>
        </w:rPr>
        <w:t xml:space="preserve">he y-axis </w:t>
      </w:r>
      <w:r w:rsidR="002B4983">
        <w:rPr>
          <w:lang w:val="en-GB"/>
        </w:rPr>
        <w:t>represents</w:t>
      </w:r>
      <w:r w:rsidR="007F7A3D">
        <w:rPr>
          <w:lang w:val="en-GB"/>
        </w:rPr>
        <w:t xml:space="preserve"> the intention to </w:t>
      </w:r>
      <w:r w:rsidR="002B4983">
        <w:rPr>
          <w:lang w:val="en-GB"/>
        </w:rPr>
        <w:t>refrain from</w:t>
      </w:r>
      <w:r w:rsidR="007F7A3D">
        <w:rPr>
          <w:lang w:val="en-GB"/>
        </w:rPr>
        <w:t xml:space="preserve"> smoking.</w:t>
      </w:r>
      <w:r>
        <w:rPr>
          <w:lang w:val="en-GB"/>
        </w:rPr>
        <w:t xml:space="preserve"> </w:t>
      </w:r>
    </w:p>
    <w:p w14:paraId="47B221F8" w14:textId="3ABC0889" w:rsidR="00D5299F" w:rsidRDefault="00D5299F" w:rsidP="00CA5284">
      <w:pPr>
        <w:spacing w:line="48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394"/>
      </w:tblGrid>
      <w:tr w:rsidR="007E7A01" w14:paraId="2280C53B" w14:textId="77777777" w:rsidTr="00380077">
        <w:tc>
          <w:tcPr>
            <w:tcW w:w="4361" w:type="dxa"/>
          </w:tcPr>
          <w:p w14:paraId="105149E0" w14:textId="0324102E" w:rsidR="007E7A01" w:rsidRDefault="00857363" w:rsidP="00857363">
            <w:pPr>
              <w:spacing w:line="480" w:lineRule="auto"/>
              <w:ind w:left="-142" w:right="-108"/>
              <w:rPr>
                <w:lang w:val="en-GB"/>
              </w:rPr>
            </w:pPr>
            <w:r>
              <w:rPr>
                <w:noProof/>
                <w:lang w:val="en-US" w:eastAsia="en-US"/>
              </w:rPr>
              <w:lastRenderedPageBreak/>
              <w:drawing>
                <wp:inline distT="0" distB="0" distL="0" distR="0" wp14:anchorId="74C9D0D1" wp14:editId="502F17F1">
                  <wp:extent cx="2790825" cy="2190750"/>
                  <wp:effectExtent l="0" t="0" r="9525" b="0"/>
                  <wp:docPr id="1" name="Afbeelding 1" descr="\\srv-hrl-03v\homedir$\pve\Mijn documenten\Onderzoek\Project Cyclic models\PPaverage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hrl-03v\homedir$\pve\Mijn documenten\Onderzoek\Project Cyclic models\PPaverage mean inten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190750"/>
                          </a:xfrm>
                          <a:prstGeom prst="rect">
                            <a:avLst/>
                          </a:prstGeom>
                          <a:noFill/>
                          <a:ln>
                            <a:noFill/>
                          </a:ln>
                        </pic:spPr>
                      </pic:pic>
                    </a:graphicData>
                  </a:graphic>
                </wp:inline>
              </w:drawing>
            </w:r>
          </w:p>
        </w:tc>
        <w:tc>
          <w:tcPr>
            <w:tcW w:w="4394" w:type="dxa"/>
          </w:tcPr>
          <w:p w14:paraId="198BC7E8" w14:textId="20CCD122" w:rsidR="007E7A01" w:rsidRDefault="00217756" w:rsidP="00380077">
            <w:pPr>
              <w:spacing w:line="480" w:lineRule="auto"/>
              <w:ind w:left="-108"/>
              <w:rPr>
                <w:lang w:val="en-GB"/>
              </w:rPr>
            </w:pPr>
            <w:r>
              <w:rPr>
                <w:noProof/>
                <w:lang w:val="en-US" w:eastAsia="en-US"/>
              </w:rPr>
              <w:drawing>
                <wp:inline distT="0" distB="0" distL="0" distR="0" wp14:anchorId="608FE106" wp14:editId="0A69BAD1">
                  <wp:extent cx="2867025" cy="2143125"/>
                  <wp:effectExtent l="0" t="0" r="9525" b="9525"/>
                  <wp:docPr id="8" name="Afbeelding 8" descr="\\srv-hrl-03v\homedir$\pve\Mijn documenten\Onderzoek\Project Cyclic models\pp2 raw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hrl-03v\homedir$\pve\Mijn documenten\Onderzoek\Project Cyclic models\pp2 raw Inten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143125"/>
                          </a:xfrm>
                          <a:prstGeom prst="rect">
                            <a:avLst/>
                          </a:prstGeom>
                          <a:noFill/>
                          <a:ln>
                            <a:noFill/>
                          </a:ln>
                        </pic:spPr>
                      </pic:pic>
                    </a:graphicData>
                  </a:graphic>
                </wp:inline>
              </w:drawing>
            </w:r>
          </w:p>
        </w:tc>
      </w:tr>
      <w:tr w:rsidR="007E7A01" w14:paraId="2594F015" w14:textId="77777777" w:rsidTr="00380077">
        <w:tc>
          <w:tcPr>
            <w:tcW w:w="4361" w:type="dxa"/>
          </w:tcPr>
          <w:p w14:paraId="411B39E2" w14:textId="49729B0A" w:rsidR="007E7A01" w:rsidRDefault="006B5562" w:rsidP="006B5562">
            <w:pPr>
              <w:spacing w:line="480" w:lineRule="auto"/>
              <w:ind w:left="-142" w:right="-108"/>
              <w:rPr>
                <w:lang w:val="en-GB"/>
              </w:rPr>
            </w:pPr>
            <w:r>
              <w:rPr>
                <w:noProof/>
                <w:lang w:val="en-US" w:eastAsia="en-US"/>
              </w:rPr>
              <w:drawing>
                <wp:inline distT="0" distB="0" distL="0" distR="0" wp14:anchorId="0B55DF80" wp14:editId="70621359">
                  <wp:extent cx="2905125" cy="2152650"/>
                  <wp:effectExtent l="0" t="0" r="9525" b="0"/>
                  <wp:docPr id="10" name="Afbeelding 10" descr="\\srv-hrl-03v\homedir$\pve\Mijn documenten\Onderzoek\Project Cyclic models\pp15 raw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v-hrl-03v\homedir$\pve\Mijn documenten\Onderzoek\Project Cyclic models\pp15 raw inten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152650"/>
                          </a:xfrm>
                          <a:prstGeom prst="rect">
                            <a:avLst/>
                          </a:prstGeom>
                          <a:noFill/>
                          <a:ln>
                            <a:noFill/>
                          </a:ln>
                        </pic:spPr>
                      </pic:pic>
                    </a:graphicData>
                  </a:graphic>
                </wp:inline>
              </w:drawing>
            </w:r>
          </w:p>
        </w:tc>
        <w:tc>
          <w:tcPr>
            <w:tcW w:w="4394" w:type="dxa"/>
          </w:tcPr>
          <w:p w14:paraId="4C885796" w14:textId="3FE19861" w:rsidR="007E7A01" w:rsidRDefault="00472304" w:rsidP="00380077">
            <w:pPr>
              <w:spacing w:line="480" w:lineRule="auto"/>
              <w:ind w:left="-108"/>
              <w:rPr>
                <w:lang w:val="en-GB"/>
              </w:rPr>
            </w:pPr>
            <w:r>
              <w:rPr>
                <w:noProof/>
                <w:lang w:val="en-US" w:eastAsia="en-US"/>
              </w:rPr>
              <w:drawing>
                <wp:inline distT="0" distB="0" distL="0" distR="0" wp14:anchorId="457D0353" wp14:editId="3A371C6C">
                  <wp:extent cx="2867025" cy="2152650"/>
                  <wp:effectExtent l="0" t="0" r="9525" b="0"/>
                  <wp:docPr id="14" name="Afbeelding 14" descr="\\srv-hrl-03v\homedir$\pve\Mijn documenten\Onderzoek\Project Cyclic models\pp18 raw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v-hrl-03v\homedir$\pve\Mijn documenten\Onderzoek\Project Cyclic models\pp18 raw Inten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152650"/>
                          </a:xfrm>
                          <a:prstGeom prst="rect">
                            <a:avLst/>
                          </a:prstGeom>
                          <a:noFill/>
                          <a:ln>
                            <a:noFill/>
                          </a:ln>
                        </pic:spPr>
                      </pic:pic>
                    </a:graphicData>
                  </a:graphic>
                </wp:inline>
              </w:drawing>
            </w:r>
          </w:p>
        </w:tc>
      </w:tr>
    </w:tbl>
    <w:p w14:paraId="17CDFEFD" w14:textId="4C5B5F37" w:rsidR="00D5299F" w:rsidRDefault="00E66CAA" w:rsidP="00E66CAA">
      <w:pPr>
        <w:spacing w:line="276" w:lineRule="auto"/>
        <w:rPr>
          <w:lang w:val="en-GB"/>
        </w:rPr>
      </w:pPr>
      <w:r>
        <w:rPr>
          <w:lang w:val="en-GB"/>
        </w:rPr>
        <w:t xml:space="preserve">Figure </w:t>
      </w:r>
      <w:r w:rsidR="00662FC8">
        <w:rPr>
          <w:lang w:val="en-GB"/>
        </w:rPr>
        <w:t>2</w:t>
      </w:r>
      <w:r>
        <w:rPr>
          <w:lang w:val="en-GB"/>
        </w:rPr>
        <w:t xml:space="preserve">. </w:t>
      </w:r>
      <w:proofErr w:type="gramStart"/>
      <w:r>
        <w:rPr>
          <w:lang w:val="en-GB"/>
        </w:rPr>
        <w:t xml:space="preserve">Intention to </w:t>
      </w:r>
      <w:r w:rsidR="00543E53">
        <w:rPr>
          <w:lang w:val="en-GB"/>
        </w:rPr>
        <w:t>refrain from</w:t>
      </w:r>
      <w:r>
        <w:rPr>
          <w:lang w:val="en-GB"/>
        </w:rPr>
        <w:t xml:space="preserve"> smoking for all assessments (beeps within days).</w:t>
      </w:r>
      <w:proofErr w:type="gramEnd"/>
      <w:r>
        <w:rPr>
          <w:lang w:val="en-GB"/>
        </w:rPr>
        <w:t xml:space="preserve"> Upper left panel shows average person, the other three </w:t>
      </w:r>
      <w:r w:rsidR="00C20F6D">
        <w:rPr>
          <w:lang w:val="en-GB"/>
        </w:rPr>
        <w:t>panels show data of</w:t>
      </w:r>
      <w:r>
        <w:rPr>
          <w:lang w:val="en-GB"/>
        </w:rPr>
        <w:t xml:space="preserve"> subjects 2 (upper </w:t>
      </w:r>
      <w:r w:rsidR="006B5562">
        <w:rPr>
          <w:lang w:val="en-GB"/>
        </w:rPr>
        <w:t>right</w:t>
      </w:r>
      <w:r>
        <w:rPr>
          <w:lang w:val="en-GB"/>
        </w:rPr>
        <w:t xml:space="preserve">), 15 (down left), 18 (down right). </w:t>
      </w:r>
      <w:r w:rsidR="00BE62F3">
        <w:rPr>
          <w:lang w:val="en-GB"/>
        </w:rPr>
        <w:t xml:space="preserve">Different days are given separate </w:t>
      </w:r>
      <w:r w:rsidR="00543E53">
        <w:rPr>
          <w:lang w:val="en-GB"/>
        </w:rPr>
        <w:t>colours</w:t>
      </w:r>
      <w:r w:rsidR="00BE62F3">
        <w:rPr>
          <w:lang w:val="en-GB"/>
        </w:rPr>
        <w:t>.</w:t>
      </w:r>
    </w:p>
    <w:p w14:paraId="7F1DD1BC" w14:textId="77777777" w:rsidR="00380077" w:rsidRDefault="00380077">
      <w:pPr>
        <w:rPr>
          <w:lang w:val="en-GB"/>
        </w:rPr>
      </w:pPr>
    </w:p>
    <w:p w14:paraId="2587AEAD" w14:textId="77777777" w:rsidR="00C20F6D" w:rsidRDefault="00C20F6D" w:rsidP="00CA5284">
      <w:pPr>
        <w:spacing w:line="480" w:lineRule="auto"/>
        <w:ind w:firstLine="567"/>
        <w:rPr>
          <w:lang w:val="en-GB"/>
        </w:rPr>
      </w:pPr>
    </w:p>
    <w:p w14:paraId="5B46B3F2" w14:textId="78A005F3" w:rsidR="00CA5284" w:rsidRDefault="00C20F6D" w:rsidP="00CA5284">
      <w:pPr>
        <w:spacing w:line="480" w:lineRule="auto"/>
        <w:ind w:firstLine="567"/>
        <w:rPr>
          <w:lang w:val="en-GB"/>
        </w:rPr>
      </w:pPr>
      <w:r>
        <w:rPr>
          <w:lang w:val="en-GB"/>
        </w:rPr>
        <w:t>The four plots show un</w:t>
      </w:r>
      <w:r w:rsidR="00380077">
        <w:rPr>
          <w:lang w:val="en-GB"/>
        </w:rPr>
        <w:t>clear structure</w:t>
      </w:r>
      <w:r>
        <w:rPr>
          <w:lang w:val="en-GB"/>
        </w:rPr>
        <w:t>s</w:t>
      </w:r>
      <w:r w:rsidR="00380077">
        <w:rPr>
          <w:lang w:val="en-GB"/>
        </w:rPr>
        <w:t>.</w:t>
      </w:r>
      <w:r w:rsidR="00615EC0">
        <w:rPr>
          <w:lang w:val="en-GB"/>
        </w:rPr>
        <w:t xml:space="preserve"> In the aggregated plot (upper left)</w:t>
      </w:r>
      <w:r>
        <w:rPr>
          <w:lang w:val="en-GB"/>
        </w:rPr>
        <w:t>,</w:t>
      </w:r>
      <w:r w:rsidR="00615EC0">
        <w:rPr>
          <w:lang w:val="en-GB"/>
        </w:rPr>
        <w:t xml:space="preserve"> there seems to be slow rise in intention during the week. Based on this observation</w:t>
      </w:r>
      <w:r>
        <w:rPr>
          <w:lang w:val="en-GB"/>
        </w:rPr>
        <w:t>,</w:t>
      </w:r>
      <w:r w:rsidR="00615EC0">
        <w:rPr>
          <w:lang w:val="en-GB"/>
        </w:rPr>
        <w:t xml:space="preserve"> the variable day number might be used as linear predictor in the model.</w:t>
      </w:r>
    </w:p>
    <w:p w14:paraId="064F6BAE" w14:textId="452BA410" w:rsidR="00CA5284" w:rsidRDefault="00CA5284" w:rsidP="00CA5284">
      <w:pPr>
        <w:spacing w:line="480" w:lineRule="auto"/>
        <w:ind w:firstLine="567"/>
        <w:rPr>
          <w:lang w:val="en-GB"/>
        </w:rPr>
      </w:pPr>
      <w:r>
        <w:rPr>
          <w:lang w:val="en-GB"/>
        </w:rPr>
        <w:t xml:space="preserve">The next step </w:t>
      </w:r>
      <w:r w:rsidR="00C20F6D">
        <w:rPr>
          <w:lang w:val="en-GB"/>
        </w:rPr>
        <w:t xml:space="preserve">was </w:t>
      </w:r>
      <w:r>
        <w:rPr>
          <w:lang w:val="en-GB"/>
        </w:rPr>
        <w:t xml:space="preserve">to fit the cyclic model </w:t>
      </w:r>
      <w:r w:rsidR="00C20F6D">
        <w:rPr>
          <w:lang w:val="en-GB"/>
        </w:rPr>
        <w:t xml:space="preserve">exploring patterns within days </w:t>
      </w:r>
      <w:r>
        <w:rPr>
          <w:lang w:val="en-GB"/>
        </w:rPr>
        <w:t xml:space="preserve">to each of these four datasets shown in </w:t>
      </w:r>
      <w:r w:rsidR="00C20F6D">
        <w:rPr>
          <w:lang w:val="en-GB"/>
        </w:rPr>
        <w:t xml:space="preserve">Figure </w:t>
      </w:r>
      <w:r w:rsidR="00662FC8">
        <w:rPr>
          <w:lang w:val="en-GB"/>
        </w:rPr>
        <w:t>2</w:t>
      </w:r>
      <w:r>
        <w:rPr>
          <w:lang w:val="en-GB"/>
        </w:rPr>
        <w:t xml:space="preserve">. The results are depicted in </w:t>
      </w:r>
      <w:r w:rsidR="00C20F6D">
        <w:rPr>
          <w:lang w:val="en-GB"/>
        </w:rPr>
        <w:t xml:space="preserve">Figure </w:t>
      </w:r>
      <w:r w:rsidR="00662FC8">
        <w:rPr>
          <w:lang w:val="en-GB"/>
        </w:rPr>
        <w:t>3</w:t>
      </w:r>
      <w:r>
        <w:rPr>
          <w:lang w:val="en-GB"/>
        </w:rPr>
        <w:t>.</w:t>
      </w:r>
    </w:p>
    <w:p w14:paraId="54BBE5DC" w14:textId="2FE29CC6" w:rsidR="00AA3AD4" w:rsidRDefault="00CA5284" w:rsidP="00CA5284">
      <w:pPr>
        <w:spacing w:line="480" w:lineRule="auto"/>
        <w:ind w:firstLine="567"/>
        <w:rPr>
          <w:lang w:val="en-GB"/>
        </w:rPr>
      </w:pPr>
      <w:r>
        <w:rPr>
          <w:lang w:val="en-GB"/>
        </w:rPr>
        <w:t xml:space="preserve"> </w:t>
      </w:r>
      <w:r w:rsidR="00BE62F3">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394"/>
      </w:tblGrid>
      <w:tr w:rsidR="00AA3AD4" w14:paraId="6493B6EB" w14:textId="77777777" w:rsidTr="001A17E5">
        <w:tc>
          <w:tcPr>
            <w:tcW w:w="4503" w:type="dxa"/>
          </w:tcPr>
          <w:p w14:paraId="211D4158" w14:textId="13535EFF" w:rsidR="00AA3AD4" w:rsidRDefault="00403227" w:rsidP="0067387A">
            <w:pPr>
              <w:spacing w:line="480" w:lineRule="auto"/>
              <w:ind w:left="-142" w:right="-108"/>
              <w:rPr>
                <w:lang w:val="en-GB"/>
              </w:rPr>
            </w:pPr>
            <w:r>
              <w:rPr>
                <w:noProof/>
                <w:lang w:val="en-US" w:eastAsia="en-US"/>
              </w:rPr>
              <w:lastRenderedPageBreak/>
              <w:drawing>
                <wp:inline distT="0" distB="0" distL="0" distR="0" wp14:anchorId="0557CD9A" wp14:editId="2D1102F8">
                  <wp:extent cx="2809875" cy="2266950"/>
                  <wp:effectExtent l="0" t="0" r="9525" b="0"/>
                  <wp:docPr id="23" name="Afbeelding 23" descr="\\srv-hrl-03v\homedir$\pve\Mijn documenten\Onderzoek\Project Cyclic models\PPaverage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v-hrl-03v\homedir$\pve\Mijn documenten\Onderzoek\Project Cyclic models\PPaverage mean inten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2266950"/>
                          </a:xfrm>
                          <a:prstGeom prst="rect">
                            <a:avLst/>
                          </a:prstGeom>
                          <a:noFill/>
                          <a:ln>
                            <a:noFill/>
                          </a:ln>
                        </pic:spPr>
                      </pic:pic>
                    </a:graphicData>
                  </a:graphic>
                </wp:inline>
              </w:drawing>
            </w:r>
          </w:p>
        </w:tc>
        <w:tc>
          <w:tcPr>
            <w:tcW w:w="4394" w:type="dxa"/>
          </w:tcPr>
          <w:p w14:paraId="7A6089CF" w14:textId="691CBE96" w:rsidR="00AA3AD4" w:rsidRDefault="0067387A" w:rsidP="001A17E5">
            <w:pPr>
              <w:spacing w:line="480" w:lineRule="auto"/>
              <w:ind w:left="-108"/>
              <w:rPr>
                <w:lang w:val="en-GB"/>
              </w:rPr>
            </w:pPr>
            <w:r>
              <w:rPr>
                <w:noProof/>
                <w:lang w:val="en-US" w:eastAsia="en-US"/>
              </w:rPr>
              <w:drawing>
                <wp:inline distT="0" distB="0" distL="0" distR="0" wp14:anchorId="08A8FD6F" wp14:editId="1E731416">
                  <wp:extent cx="2647950" cy="2266950"/>
                  <wp:effectExtent l="0" t="0" r="0" b="0"/>
                  <wp:docPr id="16" name="Afbeelding 16" descr="\\srv-hrl-03v\homedir$\pve\Mijn documenten\Onderzoek\Project Cyclic models\pp2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v-hrl-03v\homedir$\pve\Mijn documenten\Onderzoek\Project Cyclic models\pp2 mean inten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2266950"/>
                          </a:xfrm>
                          <a:prstGeom prst="rect">
                            <a:avLst/>
                          </a:prstGeom>
                          <a:noFill/>
                          <a:ln>
                            <a:noFill/>
                          </a:ln>
                        </pic:spPr>
                      </pic:pic>
                    </a:graphicData>
                  </a:graphic>
                </wp:inline>
              </w:drawing>
            </w:r>
          </w:p>
        </w:tc>
      </w:tr>
      <w:tr w:rsidR="00AA3AD4" w14:paraId="7EDA9CC8" w14:textId="77777777" w:rsidTr="001A17E5">
        <w:tc>
          <w:tcPr>
            <w:tcW w:w="4503" w:type="dxa"/>
          </w:tcPr>
          <w:p w14:paraId="11DD44CB" w14:textId="68CFA642" w:rsidR="00AA3AD4" w:rsidRDefault="00D048F2" w:rsidP="0067387A">
            <w:pPr>
              <w:spacing w:line="480" w:lineRule="auto"/>
              <w:ind w:left="-142" w:right="-108"/>
              <w:rPr>
                <w:lang w:val="en-GB"/>
              </w:rPr>
            </w:pPr>
            <w:r>
              <w:rPr>
                <w:noProof/>
                <w:lang w:val="en-US" w:eastAsia="en-US"/>
              </w:rPr>
              <w:drawing>
                <wp:inline distT="0" distB="0" distL="0" distR="0" wp14:anchorId="2B11E802" wp14:editId="0366F8D6">
                  <wp:extent cx="2876550" cy="2352675"/>
                  <wp:effectExtent l="0" t="0" r="0" b="9525"/>
                  <wp:docPr id="18" name="Afbeelding 18" descr="\\srv-hrl-03v\homedir$\pve\Mijn documenten\Onderzoek\Project Cyclic models\pp15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v-hrl-03v\homedir$\pve\Mijn documenten\Onderzoek\Project Cyclic models\pp15 mean inten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352675"/>
                          </a:xfrm>
                          <a:prstGeom prst="rect">
                            <a:avLst/>
                          </a:prstGeom>
                          <a:noFill/>
                          <a:ln>
                            <a:noFill/>
                          </a:ln>
                        </pic:spPr>
                      </pic:pic>
                    </a:graphicData>
                  </a:graphic>
                </wp:inline>
              </w:drawing>
            </w:r>
          </w:p>
        </w:tc>
        <w:tc>
          <w:tcPr>
            <w:tcW w:w="4394" w:type="dxa"/>
          </w:tcPr>
          <w:p w14:paraId="70A4D70A" w14:textId="3239845C" w:rsidR="00AA3AD4" w:rsidRDefault="00472304" w:rsidP="001A17E5">
            <w:pPr>
              <w:spacing w:line="480" w:lineRule="auto"/>
              <w:ind w:left="-108"/>
              <w:rPr>
                <w:lang w:val="en-GB"/>
              </w:rPr>
            </w:pPr>
            <w:r>
              <w:rPr>
                <w:noProof/>
                <w:lang w:val="en-US" w:eastAsia="en-US"/>
              </w:rPr>
              <w:drawing>
                <wp:inline distT="0" distB="0" distL="0" distR="0" wp14:anchorId="593C84BD" wp14:editId="1337F936">
                  <wp:extent cx="2676525" cy="2352675"/>
                  <wp:effectExtent l="0" t="0" r="9525" b="9525"/>
                  <wp:docPr id="15" name="Afbeelding 15" descr="\\srv-hrl-03v\homedir$\pve\Mijn documenten\Onderzoek\Project Cyclic models\pp18 mean in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v-hrl-03v\homedir$\pve\Mijn documenten\Onderzoek\Project Cyclic models\pp18 mean inten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525" cy="2352675"/>
                          </a:xfrm>
                          <a:prstGeom prst="rect">
                            <a:avLst/>
                          </a:prstGeom>
                          <a:noFill/>
                          <a:ln>
                            <a:noFill/>
                          </a:ln>
                        </pic:spPr>
                      </pic:pic>
                    </a:graphicData>
                  </a:graphic>
                </wp:inline>
              </w:drawing>
            </w:r>
          </w:p>
        </w:tc>
      </w:tr>
    </w:tbl>
    <w:p w14:paraId="0B3F9E04" w14:textId="4FD26D6E" w:rsidR="00AA3AD4" w:rsidRDefault="00AA3AD4" w:rsidP="00AA3AD4">
      <w:pPr>
        <w:spacing w:line="276" w:lineRule="auto"/>
        <w:rPr>
          <w:lang w:val="en-GB"/>
        </w:rPr>
      </w:pPr>
      <w:r>
        <w:rPr>
          <w:lang w:val="en-GB"/>
        </w:rPr>
        <w:t xml:space="preserve">Figure </w:t>
      </w:r>
      <w:r w:rsidR="004116C3">
        <w:rPr>
          <w:lang w:val="en-GB"/>
        </w:rPr>
        <w:t>3</w:t>
      </w:r>
      <w:r>
        <w:rPr>
          <w:lang w:val="en-GB"/>
        </w:rPr>
        <w:t xml:space="preserve">. </w:t>
      </w:r>
      <w:proofErr w:type="gramStart"/>
      <w:r>
        <w:rPr>
          <w:lang w:val="en-GB"/>
        </w:rPr>
        <w:t xml:space="preserve">Intention to </w:t>
      </w:r>
      <w:r w:rsidR="002B4983">
        <w:rPr>
          <w:lang w:val="en-GB"/>
        </w:rPr>
        <w:t>refrain from</w:t>
      </w:r>
      <w:r>
        <w:rPr>
          <w:lang w:val="en-GB"/>
        </w:rPr>
        <w:t xml:space="preserve"> smoking for assessments (beeps </w:t>
      </w:r>
      <w:r w:rsidR="006B4ED8">
        <w:rPr>
          <w:lang w:val="en-GB"/>
        </w:rPr>
        <w:t>averaged across</w:t>
      </w:r>
      <w:r>
        <w:rPr>
          <w:lang w:val="en-GB"/>
        </w:rPr>
        <w:t xml:space="preserve"> days).</w:t>
      </w:r>
      <w:proofErr w:type="gramEnd"/>
      <w:r>
        <w:rPr>
          <w:lang w:val="en-GB"/>
        </w:rPr>
        <w:t xml:space="preserve"> Upper left panel shows average person, the other three are subjects 2 (upper left), 15 (down left), 18 (down right). </w:t>
      </w:r>
      <w:r w:rsidR="006B4ED8">
        <w:rPr>
          <w:lang w:val="en-GB"/>
        </w:rPr>
        <w:t>Predicted values from cyclic model also plotted, red vertical line indicates phase shift.</w:t>
      </w:r>
    </w:p>
    <w:p w14:paraId="12E2C7F2" w14:textId="77777777" w:rsidR="00BE62F3" w:rsidRDefault="00BE62F3">
      <w:pPr>
        <w:rPr>
          <w:lang w:val="en-GB"/>
        </w:rPr>
      </w:pPr>
    </w:p>
    <w:p w14:paraId="78184F59" w14:textId="2ED01E6A" w:rsidR="004E5C29" w:rsidRDefault="00A40EB0" w:rsidP="00F810D6">
      <w:pPr>
        <w:spacing w:line="480" w:lineRule="auto"/>
        <w:ind w:firstLine="567"/>
        <w:rPr>
          <w:lang w:val="en-GB"/>
        </w:rPr>
      </w:pPr>
      <w:r>
        <w:rPr>
          <w:lang w:val="en-GB"/>
        </w:rPr>
        <w:t>The figure shows the data points averaged over days and subjects (upper left plot) or over days only (other three plots)</w:t>
      </w:r>
      <w:r w:rsidR="00AB13FC">
        <w:rPr>
          <w:lang w:val="en-GB"/>
        </w:rPr>
        <w:t xml:space="preserve">. The cyclic lines connect </w:t>
      </w:r>
      <w:r>
        <w:rPr>
          <w:lang w:val="en-GB"/>
        </w:rPr>
        <w:t xml:space="preserve">predicted values of the cyclic model. </w:t>
      </w:r>
      <w:r w:rsidR="00B95E43">
        <w:rPr>
          <w:lang w:val="en-GB"/>
        </w:rPr>
        <w:t xml:space="preserve">The </w:t>
      </w:r>
      <w:r w:rsidR="004E5C29">
        <w:rPr>
          <w:lang w:val="en-GB"/>
        </w:rPr>
        <w:t>amplitude</w:t>
      </w:r>
      <w:r w:rsidR="00B95E43">
        <w:rPr>
          <w:lang w:val="en-GB"/>
        </w:rPr>
        <w:t xml:space="preserve"> estimates for the these four analyses are</w:t>
      </w:r>
      <w:r w:rsidR="004E5C29">
        <w:rPr>
          <w:lang w:val="en-GB"/>
        </w:rPr>
        <w:t xml:space="preserve"> respectively 0.04</w:t>
      </w:r>
      <w:r w:rsidR="00A17AD4">
        <w:rPr>
          <w:lang w:val="en-GB"/>
        </w:rPr>
        <w:t xml:space="preserve"> (</w:t>
      </w:r>
      <w:r w:rsidR="00A17AD4" w:rsidRPr="002B4983">
        <w:rPr>
          <w:i/>
          <w:lang w:val="en-GB"/>
        </w:rPr>
        <w:t>R</w:t>
      </w:r>
      <w:r w:rsidR="00A17AD4" w:rsidRPr="006B5562">
        <w:rPr>
          <w:vertAlign w:val="superscript"/>
          <w:lang w:val="en-GB"/>
        </w:rPr>
        <w:t>2</w:t>
      </w:r>
      <w:r w:rsidR="00A17AD4">
        <w:rPr>
          <w:lang w:val="en-GB"/>
        </w:rPr>
        <w:t xml:space="preserve"> = 0.04</w:t>
      </w:r>
      <w:r w:rsidR="006A2A2D">
        <w:rPr>
          <w:lang w:val="en-GB"/>
        </w:rPr>
        <w:t xml:space="preserve"> for the model</w:t>
      </w:r>
      <w:r w:rsidR="00A17AD4">
        <w:rPr>
          <w:lang w:val="en-GB"/>
        </w:rPr>
        <w:t>)</w:t>
      </w:r>
      <w:r w:rsidR="004E5C29">
        <w:rPr>
          <w:lang w:val="en-GB"/>
        </w:rPr>
        <w:t xml:space="preserve"> for the </w:t>
      </w:r>
      <w:r w:rsidR="00CA5284">
        <w:rPr>
          <w:lang w:val="en-GB"/>
        </w:rPr>
        <w:t>aggregated</w:t>
      </w:r>
      <w:r w:rsidR="004E5C29">
        <w:rPr>
          <w:lang w:val="en-GB"/>
        </w:rPr>
        <w:t xml:space="preserve"> data, 0.14 for </w:t>
      </w:r>
      <w:r w:rsidR="00CA5284">
        <w:rPr>
          <w:lang w:val="en-GB"/>
        </w:rPr>
        <w:t>subject</w:t>
      </w:r>
      <w:r w:rsidR="004E5C29">
        <w:rPr>
          <w:lang w:val="en-GB"/>
        </w:rPr>
        <w:t xml:space="preserve"> 2</w:t>
      </w:r>
      <w:r w:rsidR="006B5562">
        <w:rPr>
          <w:lang w:val="en-GB"/>
        </w:rPr>
        <w:t xml:space="preserve"> (</w:t>
      </w:r>
      <w:r w:rsidR="006B5562" w:rsidRPr="002B4983">
        <w:rPr>
          <w:i/>
          <w:lang w:val="en-GB"/>
        </w:rPr>
        <w:t>R</w:t>
      </w:r>
      <w:r w:rsidR="006B5562" w:rsidRPr="006B5562">
        <w:rPr>
          <w:vertAlign w:val="superscript"/>
          <w:lang w:val="en-GB"/>
        </w:rPr>
        <w:t>2</w:t>
      </w:r>
      <w:r w:rsidR="006B5562">
        <w:rPr>
          <w:lang w:val="en-GB"/>
        </w:rPr>
        <w:t xml:space="preserve"> = 0.02)</w:t>
      </w:r>
      <w:r w:rsidR="004E5C29">
        <w:rPr>
          <w:lang w:val="en-GB"/>
        </w:rPr>
        <w:t xml:space="preserve">, 0.32 for </w:t>
      </w:r>
      <w:r w:rsidR="00CA5284">
        <w:rPr>
          <w:lang w:val="en-GB"/>
        </w:rPr>
        <w:t>subject</w:t>
      </w:r>
      <w:r w:rsidR="004E5C29">
        <w:rPr>
          <w:lang w:val="en-GB"/>
        </w:rPr>
        <w:t xml:space="preserve"> 15</w:t>
      </w:r>
      <w:r w:rsidR="00DD56C8">
        <w:rPr>
          <w:lang w:val="en-GB"/>
        </w:rPr>
        <w:t xml:space="preserve"> (</w:t>
      </w:r>
      <w:r w:rsidR="00DD56C8" w:rsidRPr="002B4983">
        <w:rPr>
          <w:i/>
          <w:lang w:val="en-GB"/>
        </w:rPr>
        <w:t>R</w:t>
      </w:r>
      <w:r w:rsidR="00DD56C8" w:rsidRPr="006B5562">
        <w:rPr>
          <w:vertAlign w:val="superscript"/>
          <w:lang w:val="en-GB"/>
        </w:rPr>
        <w:t>2</w:t>
      </w:r>
      <w:r w:rsidR="00DD56C8">
        <w:rPr>
          <w:lang w:val="en-GB"/>
        </w:rPr>
        <w:t xml:space="preserve"> = 0.06)</w:t>
      </w:r>
      <w:r w:rsidR="004E5C29">
        <w:rPr>
          <w:lang w:val="en-GB"/>
        </w:rPr>
        <w:t xml:space="preserve">, and 0.48 for </w:t>
      </w:r>
      <w:r w:rsidR="00CA5284">
        <w:rPr>
          <w:lang w:val="en-GB"/>
        </w:rPr>
        <w:t>subject</w:t>
      </w:r>
      <w:r w:rsidR="004E5C29">
        <w:rPr>
          <w:lang w:val="en-GB"/>
        </w:rPr>
        <w:t xml:space="preserve"> 18</w:t>
      </w:r>
      <w:r w:rsidR="00A17AD4">
        <w:rPr>
          <w:lang w:val="en-GB"/>
        </w:rPr>
        <w:t xml:space="preserve"> (</w:t>
      </w:r>
      <w:r w:rsidR="00A17AD4" w:rsidRPr="002B4983">
        <w:rPr>
          <w:i/>
          <w:lang w:val="en-GB"/>
        </w:rPr>
        <w:t>R</w:t>
      </w:r>
      <w:r w:rsidR="00A17AD4" w:rsidRPr="006B5562">
        <w:rPr>
          <w:vertAlign w:val="superscript"/>
          <w:lang w:val="en-GB"/>
        </w:rPr>
        <w:t>2</w:t>
      </w:r>
      <w:r w:rsidR="00A17AD4">
        <w:rPr>
          <w:lang w:val="en-GB"/>
        </w:rPr>
        <w:t xml:space="preserve"> = 0.10)</w:t>
      </w:r>
      <w:r w:rsidR="004E5C29">
        <w:rPr>
          <w:lang w:val="en-GB"/>
        </w:rPr>
        <w:t xml:space="preserve">. The average amplitude is much smaller </w:t>
      </w:r>
      <w:r w:rsidR="00A17AD4">
        <w:rPr>
          <w:lang w:val="en-GB"/>
        </w:rPr>
        <w:t xml:space="preserve">than those obtained in the individual analyses </w:t>
      </w:r>
      <w:r w:rsidR="004E5C29">
        <w:rPr>
          <w:lang w:val="en-GB"/>
        </w:rPr>
        <w:t xml:space="preserve">because it is based on data of all 38 </w:t>
      </w:r>
      <w:r w:rsidR="00CA5284">
        <w:rPr>
          <w:lang w:val="en-GB"/>
        </w:rPr>
        <w:t>subjects</w:t>
      </w:r>
      <w:r w:rsidR="004E5C29">
        <w:rPr>
          <w:lang w:val="en-GB"/>
        </w:rPr>
        <w:t xml:space="preserve">, including a substantial number </w:t>
      </w:r>
      <w:r w:rsidR="00FE0B3E">
        <w:rPr>
          <w:lang w:val="en-GB"/>
        </w:rPr>
        <w:t xml:space="preserve">of </w:t>
      </w:r>
      <w:r w:rsidR="00AB13FC">
        <w:rPr>
          <w:lang w:val="en-GB"/>
        </w:rPr>
        <w:t xml:space="preserve">subjects </w:t>
      </w:r>
      <w:r w:rsidR="004E5C29">
        <w:rPr>
          <w:lang w:val="en-GB"/>
        </w:rPr>
        <w:t xml:space="preserve">with a very weak oscillation. Furthermore, the cycles do not have </w:t>
      </w:r>
      <w:r w:rsidR="004E5C29">
        <w:rPr>
          <w:lang w:val="en-GB"/>
        </w:rPr>
        <w:lastRenderedPageBreak/>
        <w:t xml:space="preserve">the same phase shift, thus the amplitudes are not at the same moment, which may cancel out part of the signal. </w:t>
      </w:r>
    </w:p>
    <w:p w14:paraId="3724ED53" w14:textId="772E5A87" w:rsidR="006277A5" w:rsidRDefault="00BB04C5" w:rsidP="00CA5284">
      <w:pPr>
        <w:spacing w:line="480" w:lineRule="auto"/>
        <w:ind w:firstLine="567"/>
        <w:rPr>
          <w:lang w:val="en-GB"/>
        </w:rPr>
      </w:pPr>
      <w:r>
        <w:rPr>
          <w:lang w:val="en-GB"/>
        </w:rPr>
        <w:t>The phase shift estimates for the these four analyses are respectively 7.5</w:t>
      </w:r>
      <w:r w:rsidR="00AB13FC">
        <w:rPr>
          <w:lang w:val="en-GB"/>
        </w:rPr>
        <w:t>, 9.8, 8.2, and 3.4</w:t>
      </w:r>
      <w:r>
        <w:rPr>
          <w:lang w:val="en-GB"/>
        </w:rPr>
        <w:t xml:space="preserve"> for the averaged data, </w:t>
      </w:r>
      <w:r w:rsidR="00CA5284">
        <w:rPr>
          <w:lang w:val="en-GB"/>
        </w:rPr>
        <w:t>subject</w:t>
      </w:r>
      <w:r>
        <w:rPr>
          <w:lang w:val="en-GB"/>
        </w:rPr>
        <w:t xml:space="preserve"> 2, </w:t>
      </w:r>
      <w:r w:rsidR="00CA5284">
        <w:rPr>
          <w:lang w:val="en-GB"/>
        </w:rPr>
        <w:t>subject</w:t>
      </w:r>
      <w:r>
        <w:rPr>
          <w:lang w:val="en-GB"/>
        </w:rPr>
        <w:t xml:space="preserve"> 15, and </w:t>
      </w:r>
      <w:r w:rsidR="00CA5284">
        <w:rPr>
          <w:lang w:val="en-GB"/>
        </w:rPr>
        <w:t>subject</w:t>
      </w:r>
      <w:r>
        <w:rPr>
          <w:lang w:val="en-GB"/>
        </w:rPr>
        <w:t xml:space="preserve"> 18. The intercepts are slight</w:t>
      </w:r>
      <w:r w:rsidR="00AB13FC">
        <w:rPr>
          <w:lang w:val="en-GB"/>
        </w:rPr>
        <w:t>ly</w:t>
      </w:r>
      <w:r>
        <w:rPr>
          <w:lang w:val="en-GB"/>
        </w:rPr>
        <w:t xml:space="preserve"> below zero, except for </w:t>
      </w:r>
      <w:r w:rsidR="00CA5284">
        <w:rPr>
          <w:lang w:val="en-GB"/>
        </w:rPr>
        <w:t>subject</w:t>
      </w:r>
      <w:r>
        <w:rPr>
          <w:lang w:val="en-GB"/>
        </w:rPr>
        <w:t xml:space="preserve"> 18 who has an intercept of -0.5. </w:t>
      </w:r>
      <w:r w:rsidR="009752D4">
        <w:rPr>
          <w:lang w:val="en-GB"/>
        </w:rPr>
        <w:t>Since the data are standardized, t</w:t>
      </w:r>
      <w:r>
        <w:rPr>
          <w:lang w:val="en-GB"/>
        </w:rPr>
        <w:t>h</w:t>
      </w:r>
      <w:r w:rsidR="006277A5">
        <w:rPr>
          <w:lang w:val="en-GB"/>
        </w:rPr>
        <w:t>is implies that th</w:t>
      </w:r>
      <w:r>
        <w:rPr>
          <w:lang w:val="en-GB"/>
        </w:rPr>
        <w:t>e intention</w:t>
      </w:r>
      <w:r w:rsidR="006277A5">
        <w:rPr>
          <w:lang w:val="en-GB"/>
        </w:rPr>
        <w:t xml:space="preserve"> to refrain from smoking</w:t>
      </w:r>
      <w:r>
        <w:rPr>
          <w:lang w:val="en-GB"/>
        </w:rPr>
        <w:t xml:space="preserve"> of </w:t>
      </w:r>
      <w:r w:rsidR="00CA5284">
        <w:rPr>
          <w:lang w:val="en-GB"/>
        </w:rPr>
        <w:t>subject</w:t>
      </w:r>
      <w:r>
        <w:rPr>
          <w:lang w:val="en-GB"/>
        </w:rPr>
        <w:t xml:space="preserve"> 18 is below </w:t>
      </w:r>
      <w:r w:rsidR="00FE0B3E">
        <w:rPr>
          <w:lang w:val="en-GB"/>
        </w:rPr>
        <w:t xml:space="preserve">the </w:t>
      </w:r>
      <w:r>
        <w:rPr>
          <w:lang w:val="en-GB"/>
        </w:rPr>
        <w:t xml:space="preserve">average </w:t>
      </w:r>
      <w:r w:rsidR="00FE0B3E">
        <w:rPr>
          <w:lang w:val="en-GB"/>
        </w:rPr>
        <w:t>of</w:t>
      </w:r>
      <w:r>
        <w:rPr>
          <w:lang w:val="en-GB"/>
        </w:rPr>
        <w:t xml:space="preserve"> </w:t>
      </w:r>
      <w:r w:rsidR="00FE0B3E">
        <w:rPr>
          <w:lang w:val="en-GB"/>
        </w:rPr>
        <w:t xml:space="preserve">all </w:t>
      </w:r>
      <w:r w:rsidR="00AB13FC">
        <w:rPr>
          <w:lang w:val="en-GB"/>
        </w:rPr>
        <w:t>the data points</w:t>
      </w:r>
      <w:r w:rsidR="00F810D6">
        <w:rPr>
          <w:lang w:val="en-GB"/>
        </w:rPr>
        <w:t>.</w:t>
      </w:r>
      <w:r>
        <w:rPr>
          <w:lang w:val="en-GB"/>
        </w:rPr>
        <w:t xml:space="preserve">  </w:t>
      </w:r>
    </w:p>
    <w:p w14:paraId="781E934B" w14:textId="09987CC2" w:rsidR="001C00C5" w:rsidRDefault="00CA5284" w:rsidP="00E90833">
      <w:pPr>
        <w:spacing w:line="480" w:lineRule="auto"/>
        <w:ind w:firstLine="567"/>
        <w:rPr>
          <w:lang w:val="en-GB"/>
        </w:rPr>
      </w:pPr>
      <w:r>
        <w:rPr>
          <w:lang w:val="en-GB"/>
        </w:rPr>
        <w:t xml:space="preserve">To model the apparent linear trend </w:t>
      </w:r>
      <w:r w:rsidR="001C00C5">
        <w:rPr>
          <w:lang w:val="en-GB"/>
        </w:rPr>
        <w:t xml:space="preserve">in intention to </w:t>
      </w:r>
      <w:r w:rsidR="002B4983">
        <w:rPr>
          <w:lang w:val="en-GB"/>
        </w:rPr>
        <w:t>refrain from</w:t>
      </w:r>
      <w:r w:rsidR="001C00C5">
        <w:rPr>
          <w:lang w:val="en-GB"/>
        </w:rPr>
        <w:t xml:space="preserve"> smoking </w:t>
      </w:r>
      <w:r>
        <w:rPr>
          <w:lang w:val="en-GB"/>
        </w:rPr>
        <w:t>as a function of day number, this variable was added to the model</w:t>
      </w:r>
      <w:r w:rsidR="00F8398C">
        <w:rPr>
          <w:lang w:val="en-GB"/>
        </w:rPr>
        <w:t xml:space="preserve"> and this model was fitted on the aggregated</w:t>
      </w:r>
      <w:r w:rsidR="006A2A2D">
        <w:rPr>
          <w:lang w:val="en-GB"/>
        </w:rPr>
        <w:t xml:space="preserve"> data</w:t>
      </w:r>
      <w:r w:rsidR="002E5251">
        <w:rPr>
          <w:lang w:val="en-GB"/>
        </w:rPr>
        <w:t xml:space="preserve"> (i.e. the average person in Figure </w:t>
      </w:r>
      <w:r w:rsidR="004116C3">
        <w:rPr>
          <w:lang w:val="en-GB"/>
        </w:rPr>
        <w:t>3</w:t>
      </w:r>
      <w:r w:rsidR="002E5251">
        <w:rPr>
          <w:lang w:val="en-GB"/>
        </w:rPr>
        <w:t>)</w:t>
      </w:r>
      <w:r>
        <w:rPr>
          <w:lang w:val="en-GB"/>
        </w:rPr>
        <w:t xml:space="preserve">. </w:t>
      </w:r>
      <w:r w:rsidR="00A40EB0">
        <w:rPr>
          <w:lang w:val="en-GB"/>
        </w:rPr>
        <w:t xml:space="preserve">The coefficient of this linear trend term is </w:t>
      </w:r>
      <w:r w:rsidR="00A40EB0" w:rsidRPr="00A40EB0">
        <w:rPr>
          <w:i/>
          <w:lang w:val="en-GB"/>
        </w:rPr>
        <w:t>b</w:t>
      </w:r>
      <w:r w:rsidR="00A40EB0">
        <w:rPr>
          <w:lang w:val="en-GB"/>
        </w:rPr>
        <w:t xml:space="preserve"> = 0.02 (SE = 0.01, </w:t>
      </w:r>
      <w:r w:rsidR="00A40EB0" w:rsidRPr="00A40EB0">
        <w:rPr>
          <w:i/>
          <w:lang w:val="en-GB"/>
        </w:rPr>
        <w:t>p</w:t>
      </w:r>
      <w:r w:rsidR="00A40EB0">
        <w:rPr>
          <w:lang w:val="en-GB"/>
        </w:rPr>
        <w:t xml:space="preserve"> = 0.002), while all other parameters are the same as in the previous analysis. For this model the </w:t>
      </w:r>
      <w:r w:rsidR="00A40EB0" w:rsidRPr="002B4983">
        <w:rPr>
          <w:i/>
          <w:lang w:val="en-GB"/>
        </w:rPr>
        <w:t>R</w:t>
      </w:r>
      <w:r w:rsidR="00A40EB0" w:rsidRPr="00A40EB0">
        <w:rPr>
          <w:vertAlign w:val="superscript"/>
          <w:lang w:val="en-GB"/>
        </w:rPr>
        <w:t>2</w:t>
      </w:r>
      <w:r w:rsidR="00A40EB0">
        <w:rPr>
          <w:lang w:val="en-GB"/>
        </w:rPr>
        <w:t xml:space="preserve"> = 0.16</w:t>
      </w:r>
      <w:r w:rsidR="00A17AD4">
        <w:rPr>
          <w:lang w:val="en-GB"/>
        </w:rPr>
        <w:t>, which is substantially larger than without the linear term</w:t>
      </w:r>
      <w:r w:rsidR="00A40EB0">
        <w:rPr>
          <w:lang w:val="en-GB"/>
        </w:rPr>
        <w:t xml:space="preserve">. </w:t>
      </w:r>
    </w:p>
    <w:p w14:paraId="48059769" w14:textId="6C326D9B" w:rsidR="001C00C5" w:rsidRPr="001C00C5" w:rsidRDefault="003F383F" w:rsidP="00E90833">
      <w:pPr>
        <w:spacing w:line="480" w:lineRule="auto"/>
        <w:ind w:firstLine="567"/>
        <w:rPr>
          <w:i/>
          <w:lang w:val="en-GB"/>
        </w:rPr>
      </w:pPr>
      <w:r>
        <w:rPr>
          <w:i/>
          <w:lang w:val="en-GB"/>
        </w:rPr>
        <w:t>Daily cycles for s</w:t>
      </w:r>
      <w:r w:rsidR="001C00C5" w:rsidRPr="001C00C5">
        <w:rPr>
          <w:i/>
          <w:lang w:val="en-GB"/>
        </w:rPr>
        <w:t>tress</w:t>
      </w:r>
      <w:r w:rsidR="00243B7A">
        <w:rPr>
          <w:i/>
          <w:lang w:val="en-GB"/>
        </w:rPr>
        <w:t>, intention</w:t>
      </w:r>
      <w:r w:rsidR="001C00C5" w:rsidRPr="001C00C5">
        <w:rPr>
          <w:i/>
          <w:lang w:val="en-GB"/>
        </w:rPr>
        <w:t xml:space="preserve"> and </w:t>
      </w:r>
      <w:r w:rsidR="006B5991">
        <w:rPr>
          <w:i/>
          <w:lang w:val="en-GB"/>
        </w:rPr>
        <w:t>p</w:t>
      </w:r>
      <w:r w:rsidR="001C00C5" w:rsidRPr="001C00C5">
        <w:rPr>
          <w:i/>
          <w:lang w:val="en-GB"/>
        </w:rPr>
        <w:t xml:space="preserve">ositive </w:t>
      </w:r>
      <w:r>
        <w:rPr>
          <w:i/>
          <w:lang w:val="en-GB"/>
        </w:rPr>
        <w:t>affect</w:t>
      </w:r>
    </w:p>
    <w:p w14:paraId="505DF95A" w14:textId="56129EA4" w:rsidR="006B5991" w:rsidRDefault="006A2A2D" w:rsidP="006B5991">
      <w:pPr>
        <w:spacing w:line="480" w:lineRule="auto"/>
        <w:ind w:firstLine="567"/>
        <w:rPr>
          <w:lang w:val="en-GB"/>
        </w:rPr>
      </w:pPr>
      <w:r>
        <w:rPr>
          <w:lang w:val="en-GB"/>
        </w:rPr>
        <w:t xml:space="preserve">For illustration purposes, </w:t>
      </w:r>
      <w:r w:rsidR="001C00C5">
        <w:rPr>
          <w:lang w:val="en-GB"/>
        </w:rPr>
        <w:t>we an</w:t>
      </w:r>
      <w:r w:rsidR="006B5991">
        <w:rPr>
          <w:lang w:val="en-GB"/>
        </w:rPr>
        <w:t>alys</w:t>
      </w:r>
      <w:r w:rsidR="001C00C5">
        <w:rPr>
          <w:lang w:val="en-GB"/>
        </w:rPr>
        <w:t>ed the variables stress an</w:t>
      </w:r>
      <w:r w:rsidR="006B5991">
        <w:rPr>
          <w:lang w:val="en-GB"/>
        </w:rPr>
        <w:t>d</w:t>
      </w:r>
      <w:r w:rsidR="001C00C5">
        <w:rPr>
          <w:lang w:val="en-GB"/>
        </w:rPr>
        <w:t xml:space="preserve"> positive affect</w:t>
      </w:r>
      <w:r w:rsidR="006B5991">
        <w:rPr>
          <w:lang w:val="en-GB"/>
        </w:rPr>
        <w:t xml:space="preserve"> </w:t>
      </w:r>
      <w:r w:rsidR="002E5251">
        <w:rPr>
          <w:lang w:val="en-GB"/>
        </w:rPr>
        <w:t xml:space="preserve">(theoretical predictors of </w:t>
      </w:r>
      <w:r w:rsidR="00AE55D0">
        <w:rPr>
          <w:lang w:val="en-GB"/>
        </w:rPr>
        <w:t>intention to refrain from smoking</w:t>
      </w:r>
      <w:r w:rsidR="002E5251">
        <w:rPr>
          <w:lang w:val="en-GB"/>
        </w:rPr>
        <w:t>)</w:t>
      </w:r>
      <w:r w:rsidR="00AE55D0">
        <w:rPr>
          <w:lang w:val="en-GB"/>
        </w:rPr>
        <w:t xml:space="preserve"> </w:t>
      </w:r>
      <w:r w:rsidR="006B5991">
        <w:rPr>
          <w:lang w:val="en-GB"/>
        </w:rPr>
        <w:t xml:space="preserve">for subject 15. In </w:t>
      </w:r>
      <w:r w:rsidR="002E5251">
        <w:rPr>
          <w:lang w:val="en-GB"/>
        </w:rPr>
        <w:t>F</w:t>
      </w:r>
      <w:r w:rsidR="006B5991">
        <w:rPr>
          <w:lang w:val="en-GB"/>
        </w:rPr>
        <w:t xml:space="preserve">igure </w:t>
      </w:r>
      <w:r w:rsidR="004116C3">
        <w:rPr>
          <w:lang w:val="en-GB"/>
        </w:rPr>
        <w:t>4</w:t>
      </w:r>
      <w:r w:rsidR="006B5991">
        <w:rPr>
          <w:lang w:val="en-GB"/>
        </w:rPr>
        <w:t xml:space="preserve"> the data are shown for these two variables together with intention to </w:t>
      </w:r>
      <w:r w:rsidR="003F383F">
        <w:rPr>
          <w:lang w:val="en-GB"/>
        </w:rPr>
        <w:t>refrain from</w:t>
      </w:r>
      <w:r w:rsidR="006B5991">
        <w:rPr>
          <w:lang w:val="en-GB"/>
        </w:rPr>
        <w:t xml:space="preserve"> smoking. The left panels </w:t>
      </w:r>
      <w:r w:rsidR="00AE55D0">
        <w:rPr>
          <w:lang w:val="en-GB"/>
        </w:rPr>
        <w:t xml:space="preserve">of Figure </w:t>
      </w:r>
      <w:r w:rsidR="00860E8F">
        <w:rPr>
          <w:lang w:val="en-GB"/>
        </w:rPr>
        <w:t>4</w:t>
      </w:r>
      <w:bookmarkStart w:id="6" w:name="_GoBack"/>
      <w:bookmarkEnd w:id="6"/>
      <w:r w:rsidR="00AE55D0">
        <w:rPr>
          <w:lang w:val="en-GB"/>
        </w:rPr>
        <w:t xml:space="preserve"> </w:t>
      </w:r>
      <w:r w:rsidR="006B5991">
        <w:rPr>
          <w:lang w:val="en-GB"/>
        </w:rPr>
        <w:t xml:space="preserve">show the raw data </w:t>
      </w:r>
      <w:r w:rsidR="00AB4DE0">
        <w:rPr>
          <w:lang w:val="en-GB"/>
        </w:rPr>
        <w:t xml:space="preserve">(dots) and </w:t>
      </w:r>
      <w:r w:rsidR="006B5991">
        <w:rPr>
          <w:lang w:val="en-GB"/>
        </w:rPr>
        <w:t xml:space="preserve">the predicted value connected with a line. The right panels show the means </w:t>
      </w:r>
      <w:r w:rsidR="00AB4DE0">
        <w:rPr>
          <w:lang w:val="en-GB"/>
        </w:rPr>
        <w:t xml:space="preserve">and predicted values per </w:t>
      </w:r>
      <w:r w:rsidR="006B5991">
        <w:rPr>
          <w:lang w:val="en-GB"/>
        </w:rPr>
        <w:t>assessment number</w:t>
      </w:r>
      <w:r w:rsidR="00AB4DE0">
        <w:rPr>
          <w:lang w:val="en-GB"/>
        </w:rPr>
        <w:t xml:space="preserve"> </w:t>
      </w:r>
      <w:r w:rsidR="006B5991">
        <w:rPr>
          <w:lang w:val="en-GB"/>
        </w:rPr>
        <w:t>connected with a line.</w:t>
      </w:r>
    </w:p>
    <w:p w14:paraId="4203EF4C" w14:textId="3F664AF0" w:rsidR="008261EF" w:rsidRDefault="00AE55D0" w:rsidP="00457489">
      <w:pPr>
        <w:spacing w:line="480" w:lineRule="auto"/>
        <w:ind w:firstLine="567"/>
        <w:rPr>
          <w:lang w:val="en-GB"/>
        </w:rPr>
      </w:pPr>
      <w:r>
        <w:rPr>
          <w:lang w:val="en-GB"/>
        </w:rPr>
        <w:t>T</w:t>
      </w:r>
      <w:r w:rsidR="006B5991">
        <w:rPr>
          <w:lang w:val="en-GB"/>
        </w:rPr>
        <w:t xml:space="preserve">hese plots </w:t>
      </w:r>
      <w:r>
        <w:rPr>
          <w:lang w:val="en-GB"/>
        </w:rPr>
        <w:t xml:space="preserve">show </w:t>
      </w:r>
      <w:r w:rsidR="006B5991">
        <w:rPr>
          <w:lang w:val="en-GB"/>
        </w:rPr>
        <w:t>that at around assessment 8 (late in the afternoon) the reported stress is at the lowest level, the reported positive affect is at the highest level and the intention to refrain from smoking is also at the highest level. So, for person 15</w:t>
      </w:r>
      <w:r>
        <w:rPr>
          <w:lang w:val="en-GB"/>
        </w:rPr>
        <w:t>,</w:t>
      </w:r>
      <w:r w:rsidR="006B5991">
        <w:rPr>
          <w:lang w:val="en-GB"/>
        </w:rPr>
        <w:t xml:space="preserve"> stress and positive affect seem to correlate with the intention to refrain from smoking</w:t>
      </w:r>
      <w:r w:rsidR="00F14890">
        <w:rPr>
          <w:lang w:val="en-GB"/>
        </w:rPr>
        <w:t xml:space="preserve">, which was confirmed </w:t>
      </w:r>
      <w:proofErr w:type="gramStart"/>
      <w:r w:rsidR="00F14890">
        <w:rPr>
          <w:lang w:val="en-GB"/>
        </w:rPr>
        <w:t xml:space="preserve">by Pearson </w:t>
      </w:r>
      <w:r w:rsidR="00F14890" w:rsidRPr="00947AB5">
        <w:rPr>
          <w:i/>
          <w:lang w:val="en-GB"/>
        </w:rPr>
        <w:t>r</w:t>
      </w:r>
      <w:r w:rsidR="00F14890">
        <w:rPr>
          <w:lang w:val="en-GB"/>
        </w:rPr>
        <w:t>’s</w:t>
      </w:r>
      <w:proofErr w:type="gramEnd"/>
      <w:r w:rsidR="00F14890">
        <w:rPr>
          <w:lang w:val="en-GB"/>
        </w:rPr>
        <w:t xml:space="preserve"> (</w:t>
      </w:r>
      <w:r w:rsidR="00947AB5">
        <w:rPr>
          <w:lang w:val="en-GB"/>
        </w:rPr>
        <w:t>p</w:t>
      </w:r>
      <w:r w:rsidR="00FD0573">
        <w:rPr>
          <w:lang w:val="en-GB"/>
        </w:rPr>
        <w:t>ositive affect</w:t>
      </w:r>
      <w:r w:rsidR="00F14890">
        <w:rPr>
          <w:lang w:val="en-GB"/>
        </w:rPr>
        <w:t>:</w:t>
      </w:r>
      <w:r w:rsidR="002E5251">
        <w:rPr>
          <w:lang w:val="en-GB"/>
        </w:rPr>
        <w:t xml:space="preserve"> </w:t>
      </w:r>
      <w:r w:rsidR="00FD0573" w:rsidRPr="00FD0573">
        <w:rPr>
          <w:i/>
          <w:lang w:val="en-GB"/>
        </w:rPr>
        <w:t xml:space="preserve">r </w:t>
      </w:r>
      <w:r w:rsidR="00FD0573">
        <w:rPr>
          <w:lang w:val="en-GB"/>
        </w:rPr>
        <w:t>= .47</w:t>
      </w:r>
      <w:r w:rsidR="00F14890">
        <w:rPr>
          <w:lang w:val="en-GB"/>
        </w:rPr>
        <w:t xml:space="preserve">; </w:t>
      </w:r>
      <w:r w:rsidR="00FD0573">
        <w:rPr>
          <w:lang w:val="en-GB"/>
        </w:rPr>
        <w:t>stress</w:t>
      </w:r>
      <w:r w:rsidR="00F14890">
        <w:rPr>
          <w:lang w:val="en-GB"/>
        </w:rPr>
        <w:t xml:space="preserve">, </w:t>
      </w:r>
      <w:r w:rsidR="00FD0573" w:rsidRPr="00FD0573">
        <w:rPr>
          <w:i/>
          <w:lang w:val="en-GB"/>
        </w:rPr>
        <w:t>r</w:t>
      </w:r>
      <w:r w:rsidR="00FD0573">
        <w:rPr>
          <w:lang w:val="en-GB"/>
        </w:rPr>
        <w:t xml:space="preserve"> = -.38</w:t>
      </w:r>
      <w:r w:rsidR="00947AB5">
        <w:rPr>
          <w:lang w:val="en-GB"/>
        </w:rPr>
        <w:t>)</w:t>
      </w:r>
      <w:r w:rsidR="002E5251">
        <w:rPr>
          <w:lang w:val="en-GB"/>
        </w:rPr>
        <w:t xml:space="preserve">. </w:t>
      </w:r>
      <w:r w:rsidR="003124BA">
        <w:rPr>
          <w:lang w:val="en-GB"/>
        </w:rPr>
        <w:t xml:space="preserve">The plots also show that there is substantial variation across </w:t>
      </w:r>
      <w:r w:rsidR="00947AB5">
        <w:rPr>
          <w:lang w:val="en-GB"/>
        </w:rPr>
        <w:t xml:space="preserve">days </w:t>
      </w:r>
      <w:r w:rsidR="003124BA">
        <w:rPr>
          <w:lang w:val="en-GB"/>
        </w:rPr>
        <w:t>(</w:t>
      </w:r>
      <w:r w:rsidR="00947AB5">
        <w:rPr>
          <w:lang w:val="en-GB"/>
        </w:rPr>
        <w:t>e.g. a</w:t>
      </w:r>
      <w:r w:rsidR="007070B8">
        <w:rPr>
          <w:lang w:val="en-GB"/>
        </w:rPr>
        <w:t xml:space="preserve"> </w:t>
      </w:r>
      <w:r w:rsidR="003124BA">
        <w:rPr>
          <w:lang w:val="en-GB"/>
        </w:rPr>
        <w:t>dip on the second day), especially for positive affect and intention.</w:t>
      </w:r>
      <w:r w:rsidR="008261EF">
        <w:rPr>
          <w:lang w:val="en-GB"/>
        </w:rPr>
        <w:br w:type="page"/>
      </w:r>
    </w:p>
    <w:p w14:paraId="2C0001EA" w14:textId="77777777" w:rsidR="00CD6730" w:rsidRDefault="00CD6730" w:rsidP="00E90833">
      <w:pPr>
        <w:spacing w:line="480" w:lineRule="auto"/>
        <w:ind w:firstLine="567"/>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394"/>
      </w:tblGrid>
      <w:tr w:rsidR="00CD6730" w14:paraId="1CFCCC00" w14:textId="77777777" w:rsidTr="00CD6730">
        <w:tc>
          <w:tcPr>
            <w:tcW w:w="4503" w:type="dxa"/>
          </w:tcPr>
          <w:p w14:paraId="61771F60" w14:textId="4A9C28E1" w:rsidR="00CD6730" w:rsidRDefault="008261EF" w:rsidP="00CD6730">
            <w:pPr>
              <w:spacing w:line="480" w:lineRule="auto"/>
              <w:ind w:left="-142" w:right="-108"/>
              <w:rPr>
                <w:lang w:val="en-GB"/>
              </w:rPr>
            </w:pPr>
            <w:r>
              <w:rPr>
                <w:noProof/>
                <w:lang w:val="en-US" w:eastAsia="en-US"/>
              </w:rPr>
              <w:drawing>
                <wp:inline distT="0" distB="0" distL="0" distR="0" wp14:anchorId="4B75B9E9" wp14:editId="4E8F3823">
                  <wp:extent cx="2712085" cy="2219325"/>
                  <wp:effectExtent l="0" t="0" r="5715" b="0"/>
                  <wp:docPr id="7" name="Picture 1" descr="Macintosh HD:Users:peterverboon:Documents:Open Universiteit:Onderzoek:Project Cyclic models:intention 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Project Cyclic models:intention ra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085" cy="2219325"/>
                          </a:xfrm>
                          <a:prstGeom prst="rect">
                            <a:avLst/>
                          </a:prstGeom>
                          <a:noFill/>
                          <a:ln>
                            <a:noFill/>
                          </a:ln>
                        </pic:spPr>
                      </pic:pic>
                    </a:graphicData>
                  </a:graphic>
                </wp:inline>
              </w:drawing>
            </w:r>
          </w:p>
        </w:tc>
        <w:tc>
          <w:tcPr>
            <w:tcW w:w="4394" w:type="dxa"/>
          </w:tcPr>
          <w:p w14:paraId="31FB9E83" w14:textId="60AAF822" w:rsidR="00CD6730" w:rsidRDefault="00BA649F" w:rsidP="00CD6730">
            <w:pPr>
              <w:spacing w:line="480" w:lineRule="auto"/>
              <w:ind w:left="-108"/>
              <w:rPr>
                <w:lang w:val="en-GB"/>
              </w:rPr>
            </w:pPr>
            <w:r>
              <w:rPr>
                <w:noProof/>
                <w:lang w:val="en-US" w:eastAsia="en-US"/>
              </w:rPr>
              <w:drawing>
                <wp:inline distT="0" distB="0" distL="0" distR="0" wp14:anchorId="60601660" wp14:editId="75307FFD">
                  <wp:extent cx="2650490" cy="2167890"/>
                  <wp:effectExtent l="0" t="0" r="0" b="0"/>
                  <wp:docPr id="22" name="Picture 8" descr="Macintosh HD:Users:peterverboon:Documents:Open Universiteit:Onderzoek:Project Cyclic models:intention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eterverboon:Documents:Open Universiteit:Onderzoek:Project Cyclic models:intention me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0490" cy="2167890"/>
                          </a:xfrm>
                          <a:prstGeom prst="rect">
                            <a:avLst/>
                          </a:prstGeom>
                          <a:noFill/>
                          <a:ln>
                            <a:noFill/>
                          </a:ln>
                        </pic:spPr>
                      </pic:pic>
                    </a:graphicData>
                  </a:graphic>
                </wp:inline>
              </w:drawing>
            </w:r>
          </w:p>
        </w:tc>
      </w:tr>
      <w:tr w:rsidR="00CD6730" w14:paraId="3DA3F8C2" w14:textId="77777777" w:rsidTr="00CD6730">
        <w:tc>
          <w:tcPr>
            <w:tcW w:w="4503" w:type="dxa"/>
          </w:tcPr>
          <w:p w14:paraId="292AEF9F" w14:textId="157C44C7" w:rsidR="008261EF" w:rsidRDefault="008261EF" w:rsidP="00CD6730">
            <w:pPr>
              <w:spacing w:line="480" w:lineRule="auto"/>
              <w:ind w:left="-142" w:right="-108"/>
              <w:rPr>
                <w:lang w:val="en-GB"/>
              </w:rPr>
            </w:pPr>
            <w:r>
              <w:rPr>
                <w:noProof/>
                <w:lang w:val="en-US" w:eastAsia="en-US"/>
              </w:rPr>
              <w:drawing>
                <wp:inline distT="0" distB="0" distL="0" distR="0" wp14:anchorId="2E467DD3" wp14:editId="23A53F5B">
                  <wp:extent cx="2712085" cy="2219325"/>
                  <wp:effectExtent l="0" t="0" r="5715" b="0"/>
                  <wp:docPr id="17" name="Picture 4" descr="Macintosh HD:Users:peterverboon:Documents:Open Universiteit:Onderzoek:Project Cyclic models:Stress 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verboon:Documents:Open Universiteit:Onderzoek:Project Cyclic models:Stress ra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2085" cy="2219325"/>
                          </a:xfrm>
                          <a:prstGeom prst="rect">
                            <a:avLst/>
                          </a:prstGeom>
                          <a:noFill/>
                          <a:ln>
                            <a:noFill/>
                          </a:ln>
                        </pic:spPr>
                      </pic:pic>
                    </a:graphicData>
                  </a:graphic>
                </wp:inline>
              </w:drawing>
            </w:r>
          </w:p>
        </w:tc>
        <w:tc>
          <w:tcPr>
            <w:tcW w:w="4394" w:type="dxa"/>
          </w:tcPr>
          <w:p w14:paraId="6F377582" w14:textId="706454E0" w:rsidR="00CD6730" w:rsidRDefault="00BA649F" w:rsidP="00CD6730">
            <w:pPr>
              <w:spacing w:line="480" w:lineRule="auto"/>
              <w:ind w:left="-108"/>
              <w:rPr>
                <w:lang w:val="en-GB"/>
              </w:rPr>
            </w:pPr>
            <w:r>
              <w:rPr>
                <w:noProof/>
                <w:lang w:val="en-US" w:eastAsia="en-US"/>
              </w:rPr>
              <w:drawing>
                <wp:inline distT="0" distB="0" distL="0" distR="0" wp14:anchorId="6E013C9D" wp14:editId="55FD459C">
                  <wp:extent cx="2650490" cy="2167890"/>
                  <wp:effectExtent l="0" t="0" r="0" b="0"/>
                  <wp:docPr id="21" name="Picture 7" descr="Macintosh HD:Users:peterverboon:Documents:Open Universiteit:Onderzoek:Project Cyclic models:stress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eterverboon:Documents:Open Universiteit:Onderzoek:Project Cyclic models:stress me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0490" cy="2167890"/>
                          </a:xfrm>
                          <a:prstGeom prst="rect">
                            <a:avLst/>
                          </a:prstGeom>
                          <a:noFill/>
                          <a:ln>
                            <a:noFill/>
                          </a:ln>
                        </pic:spPr>
                      </pic:pic>
                    </a:graphicData>
                  </a:graphic>
                </wp:inline>
              </w:drawing>
            </w:r>
          </w:p>
        </w:tc>
      </w:tr>
      <w:tr w:rsidR="008261EF" w14:paraId="387AE5E6" w14:textId="77777777" w:rsidTr="00CD6730">
        <w:tc>
          <w:tcPr>
            <w:tcW w:w="4503" w:type="dxa"/>
          </w:tcPr>
          <w:p w14:paraId="784DA985" w14:textId="21FC011D" w:rsidR="008261EF" w:rsidRDefault="008261EF" w:rsidP="00CD6730">
            <w:pPr>
              <w:spacing w:line="480" w:lineRule="auto"/>
              <w:ind w:left="-142" w:right="-108"/>
              <w:rPr>
                <w:noProof/>
                <w:lang w:val="en-US" w:eastAsia="en-US"/>
              </w:rPr>
            </w:pPr>
            <w:r>
              <w:rPr>
                <w:noProof/>
                <w:lang w:val="en-US" w:eastAsia="en-US"/>
              </w:rPr>
              <w:drawing>
                <wp:inline distT="0" distB="0" distL="0" distR="0" wp14:anchorId="095D942D" wp14:editId="478705F2">
                  <wp:extent cx="2712085" cy="2219325"/>
                  <wp:effectExtent l="0" t="0" r="5715" b="0"/>
                  <wp:docPr id="19" name="Picture 5" descr="Macintosh HD:Users:peterverboon:Documents:Open Universiteit:Onderzoek:Project Cyclic models:PA 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verboon:Documents:Open Universiteit:Onderzoek:Project Cyclic models:PA ra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2085" cy="2219325"/>
                          </a:xfrm>
                          <a:prstGeom prst="rect">
                            <a:avLst/>
                          </a:prstGeom>
                          <a:noFill/>
                          <a:ln>
                            <a:noFill/>
                          </a:ln>
                        </pic:spPr>
                      </pic:pic>
                    </a:graphicData>
                  </a:graphic>
                </wp:inline>
              </w:drawing>
            </w:r>
          </w:p>
        </w:tc>
        <w:tc>
          <w:tcPr>
            <w:tcW w:w="4394" w:type="dxa"/>
          </w:tcPr>
          <w:p w14:paraId="566D419C" w14:textId="202B65D6" w:rsidR="008261EF" w:rsidRDefault="00BA649F" w:rsidP="00CD6730">
            <w:pPr>
              <w:spacing w:line="480" w:lineRule="auto"/>
              <w:ind w:left="-108"/>
              <w:rPr>
                <w:noProof/>
                <w:lang w:val="en-US" w:eastAsia="en-US"/>
              </w:rPr>
            </w:pPr>
            <w:r>
              <w:rPr>
                <w:noProof/>
                <w:lang w:val="en-US" w:eastAsia="en-US"/>
              </w:rPr>
              <w:drawing>
                <wp:inline distT="0" distB="0" distL="0" distR="0" wp14:anchorId="3ED178D4" wp14:editId="0B7EF28B">
                  <wp:extent cx="2650490" cy="2167890"/>
                  <wp:effectExtent l="0" t="0" r="0" b="0"/>
                  <wp:docPr id="20" name="Picture 6" descr="Macintosh HD:Users:peterverboon:Documents:Open Universiteit:Onderzoek:Project Cyclic models:PA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eterverboon:Documents:Open Universiteit:Onderzoek:Project Cyclic models:PA m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490" cy="2167890"/>
                          </a:xfrm>
                          <a:prstGeom prst="rect">
                            <a:avLst/>
                          </a:prstGeom>
                          <a:noFill/>
                          <a:ln>
                            <a:noFill/>
                          </a:ln>
                        </pic:spPr>
                      </pic:pic>
                    </a:graphicData>
                  </a:graphic>
                </wp:inline>
              </w:drawing>
            </w:r>
          </w:p>
        </w:tc>
      </w:tr>
    </w:tbl>
    <w:p w14:paraId="17B5CD9B" w14:textId="283C0A7E" w:rsidR="00CD6730" w:rsidRDefault="00CD6730" w:rsidP="00CD6730">
      <w:pPr>
        <w:spacing w:line="276" w:lineRule="auto"/>
        <w:rPr>
          <w:lang w:val="en-GB"/>
        </w:rPr>
      </w:pPr>
      <w:r>
        <w:rPr>
          <w:lang w:val="en-GB"/>
        </w:rPr>
        <w:t xml:space="preserve">Figure </w:t>
      </w:r>
      <w:r w:rsidR="004116C3">
        <w:rPr>
          <w:lang w:val="en-GB"/>
        </w:rPr>
        <w:t>4</w:t>
      </w:r>
      <w:r>
        <w:rPr>
          <w:lang w:val="en-GB"/>
        </w:rPr>
        <w:t xml:space="preserve">. </w:t>
      </w:r>
      <w:proofErr w:type="gramStart"/>
      <w:r w:rsidR="00BA649F">
        <w:rPr>
          <w:lang w:val="en-GB"/>
        </w:rPr>
        <w:t xml:space="preserve">The variables intention to </w:t>
      </w:r>
      <w:r w:rsidR="00F17EE5">
        <w:rPr>
          <w:lang w:val="en-GB"/>
        </w:rPr>
        <w:t>refrain from</w:t>
      </w:r>
      <w:r w:rsidR="00BA649F">
        <w:rPr>
          <w:lang w:val="en-GB"/>
        </w:rPr>
        <w:t xml:space="preserve"> smoking, stress and positive affect for s</w:t>
      </w:r>
      <w:r>
        <w:rPr>
          <w:lang w:val="en-GB"/>
        </w:rPr>
        <w:t>ubject 15</w:t>
      </w:r>
      <w:r w:rsidR="00E7119C">
        <w:rPr>
          <w:lang w:val="en-GB"/>
        </w:rPr>
        <w:t>.</w:t>
      </w:r>
      <w:proofErr w:type="gramEnd"/>
      <w:r>
        <w:rPr>
          <w:lang w:val="en-GB"/>
        </w:rPr>
        <w:t xml:space="preserve"> </w:t>
      </w:r>
      <w:r w:rsidR="00BA649F">
        <w:rPr>
          <w:lang w:val="en-GB"/>
        </w:rPr>
        <w:t>Left panels show</w:t>
      </w:r>
      <w:r>
        <w:rPr>
          <w:lang w:val="en-GB"/>
        </w:rPr>
        <w:t xml:space="preserve"> </w:t>
      </w:r>
      <w:r w:rsidR="00BA649F">
        <w:rPr>
          <w:lang w:val="en-GB"/>
        </w:rPr>
        <w:t xml:space="preserve">raw data with estimated </w:t>
      </w:r>
      <w:r w:rsidR="00E7119C">
        <w:rPr>
          <w:lang w:val="en-GB"/>
        </w:rPr>
        <w:t xml:space="preserve">daily </w:t>
      </w:r>
      <w:r w:rsidR="00BA649F">
        <w:rPr>
          <w:lang w:val="en-GB"/>
        </w:rPr>
        <w:t>cycle</w:t>
      </w:r>
      <w:r>
        <w:rPr>
          <w:lang w:val="en-GB"/>
        </w:rPr>
        <w:t xml:space="preserve">, </w:t>
      </w:r>
      <w:r w:rsidR="00BA649F">
        <w:rPr>
          <w:lang w:val="en-GB"/>
        </w:rPr>
        <w:t xml:space="preserve">right panels show scores averaged over days. </w:t>
      </w:r>
      <w:r>
        <w:rPr>
          <w:lang w:val="en-GB"/>
        </w:rPr>
        <w:t>Predicted values from cyclic model also plotted, red vertical line indicates phase shift.</w:t>
      </w:r>
    </w:p>
    <w:p w14:paraId="1756368B" w14:textId="77777777" w:rsidR="00CD6730" w:rsidRPr="00A17AD4" w:rsidRDefault="00CD6730" w:rsidP="00E90833">
      <w:pPr>
        <w:spacing w:line="480" w:lineRule="auto"/>
        <w:ind w:firstLine="567"/>
        <w:rPr>
          <w:lang w:val="en-GB"/>
        </w:rPr>
      </w:pPr>
    </w:p>
    <w:p w14:paraId="5BCECEF3" w14:textId="7FD6B89E" w:rsidR="00AA3AD4" w:rsidRDefault="00AA3AD4">
      <w:pPr>
        <w:rPr>
          <w:lang w:val="en-GB"/>
        </w:rPr>
      </w:pPr>
    </w:p>
    <w:p w14:paraId="2327A5BB" w14:textId="5BB12BA5" w:rsidR="00281B5F" w:rsidRDefault="00281B5F" w:rsidP="003F383F">
      <w:pPr>
        <w:spacing w:line="480" w:lineRule="auto"/>
        <w:ind w:firstLine="567"/>
        <w:rPr>
          <w:i/>
          <w:lang w:val="en-GB"/>
        </w:rPr>
      </w:pPr>
      <w:r>
        <w:rPr>
          <w:lang w:val="en-GB"/>
        </w:rPr>
        <w:lastRenderedPageBreak/>
        <w:t>The daily cyclic terms explained 6.0% variance of stress, 5.6% of intention, and 1.3% of positive affect. These are modest percentages, which are also ill</w:t>
      </w:r>
      <w:r w:rsidR="00B867C1">
        <w:rPr>
          <w:lang w:val="en-GB"/>
        </w:rPr>
        <w:t>ustrated by the left panels of F</w:t>
      </w:r>
      <w:r>
        <w:rPr>
          <w:lang w:val="en-GB"/>
        </w:rPr>
        <w:t xml:space="preserve">igure 3 in which the </w:t>
      </w:r>
      <w:r w:rsidR="00AB4DE0">
        <w:rPr>
          <w:lang w:val="en-GB"/>
        </w:rPr>
        <w:t xml:space="preserve">data </w:t>
      </w:r>
      <w:r>
        <w:rPr>
          <w:lang w:val="en-GB"/>
        </w:rPr>
        <w:t>point</w:t>
      </w:r>
      <w:r w:rsidR="00AB4DE0">
        <w:rPr>
          <w:lang w:val="en-GB"/>
        </w:rPr>
        <w:t>s</w:t>
      </w:r>
      <w:r>
        <w:rPr>
          <w:lang w:val="en-GB"/>
        </w:rPr>
        <w:t xml:space="preserve"> are not very close to the predicted line. </w:t>
      </w:r>
    </w:p>
    <w:p w14:paraId="6C90925C" w14:textId="65A3B1A4" w:rsidR="003F383F" w:rsidRPr="001C00C5" w:rsidRDefault="003F383F" w:rsidP="003F383F">
      <w:pPr>
        <w:spacing w:line="480" w:lineRule="auto"/>
        <w:ind w:firstLine="567"/>
        <w:rPr>
          <w:i/>
          <w:lang w:val="en-GB"/>
        </w:rPr>
      </w:pPr>
      <w:r>
        <w:rPr>
          <w:i/>
          <w:lang w:val="en-GB"/>
        </w:rPr>
        <w:t>Weekly cycles for s</w:t>
      </w:r>
      <w:r w:rsidRPr="001C00C5">
        <w:rPr>
          <w:i/>
          <w:lang w:val="en-GB"/>
        </w:rPr>
        <w:t>tress</w:t>
      </w:r>
      <w:r w:rsidR="00243B7A">
        <w:rPr>
          <w:i/>
          <w:lang w:val="en-GB"/>
        </w:rPr>
        <w:t>, intention</w:t>
      </w:r>
      <w:r w:rsidRPr="001C00C5">
        <w:rPr>
          <w:i/>
          <w:lang w:val="en-GB"/>
        </w:rPr>
        <w:t xml:space="preserve"> and </w:t>
      </w:r>
      <w:r>
        <w:rPr>
          <w:i/>
          <w:lang w:val="en-GB"/>
        </w:rPr>
        <w:t>p</w:t>
      </w:r>
      <w:r w:rsidRPr="001C00C5">
        <w:rPr>
          <w:i/>
          <w:lang w:val="en-GB"/>
        </w:rPr>
        <w:t xml:space="preserve">ositive </w:t>
      </w:r>
      <w:r>
        <w:rPr>
          <w:i/>
          <w:lang w:val="en-GB"/>
        </w:rPr>
        <w:t>affect</w:t>
      </w:r>
    </w:p>
    <w:p w14:paraId="3D5C100D" w14:textId="2604AC47" w:rsidR="00823598" w:rsidRDefault="003F383F" w:rsidP="001F4E5D">
      <w:pPr>
        <w:spacing w:line="480" w:lineRule="auto"/>
        <w:ind w:firstLine="567"/>
        <w:rPr>
          <w:lang w:val="en-GB"/>
        </w:rPr>
      </w:pPr>
      <w:r>
        <w:rPr>
          <w:lang w:val="en-GB"/>
        </w:rPr>
        <w:t>Next</w:t>
      </w:r>
      <w:r w:rsidR="009E10EE">
        <w:rPr>
          <w:lang w:val="en-GB"/>
        </w:rPr>
        <w:t>,</w:t>
      </w:r>
      <w:r>
        <w:rPr>
          <w:lang w:val="en-GB"/>
        </w:rPr>
        <w:t xml:space="preserve"> we analysed the variables stress and posit</w:t>
      </w:r>
      <w:r w:rsidR="002B4983">
        <w:rPr>
          <w:lang w:val="en-GB"/>
        </w:rPr>
        <w:t xml:space="preserve">ive affect again for subject 15, </w:t>
      </w:r>
      <w:r>
        <w:rPr>
          <w:lang w:val="en-GB"/>
        </w:rPr>
        <w:t xml:space="preserve">but this time a weekly cycle was tested instead of a daily cycle. The results are presented in </w:t>
      </w:r>
      <w:r w:rsidR="009E10EE">
        <w:rPr>
          <w:lang w:val="en-GB"/>
        </w:rPr>
        <w:t xml:space="preserve">Figure </w:t>
      </w:r>
      <w:r w:rsidR="004116C3">
        <w:rPr>
          <w:lang w:val="en-GB"/>
        </w:rPr>
        <w:t>5</w:t>
      </w:r>
      <w:r>
        <w:rPr>
          <w:lang w:val="en-GB"/>
        </w:rPr>
        <w:t xml:space="preserve">.  The </w:t>
      </w:r>
      <w:r w:rsidR="00823598">
        <w:rPr>
          <w:lang w:val="en-GB"/>
        </w:rPr>
        <w:t xml:space="preserve">weekly </w:t>
      </w:r>
      <w:r>
        <w:rPr>
          <w:lang w:val="en-GB"/>
        </w:rPr>
        <w:t xml:space="preserve">cyclic terms </w:t>
      </w:r>
      <w:r w:rsidR="00823598">
        <w:rPr>
          <w:lang w:val="en-GB"/>
        </w:rPr>
        <w:t xml:space="preserve">explained 8.3% variance of stress, 4.8% of intention, and 6.4% of positive affect. </w:t>
      </w:r>
      <w:r w:rsidR="001F4E5D">
        <w:rPr>
          <w:lang w:val="en-GB"/>
        </w:rPr>
        <w:t>This implies that more than 8% of the variance in stress is due to the day of the week, with the highest level at the third day. As can be expected</w:t>
      </w:r>
      <w:r w:rsidR="009E10EE">
        <w:rPr>
          <w:lang w:val="en-GB"/>
        </w:rPr>
        <w:t>,</w:t>
      </w:r>
      <w:r w:rsidR="001F4E5D">
        <w:rPr>
          <w:lang w:val="en-GB"/>
        </w:rPr>
        <w:t xml:space="preserve"> positive affect has a similar but opposite pattern to stress for this subject. The intention to refrain from smoking seems lowest at the first few days. </w:t>
      </w:r>
      <w:r w:rsidR="00823598">
        <w:rPr>
          <w:lang w:val="en-GB"/>
        </w:rPr>
        <w:t xml:space="preserve">These are </w:t>
      </w:r>
      <w:r w:rsidR="001F4E5D">
        <w:rPr>
          <w:lang w:val="en-GB"/>
        </w:rPr>
        <w:t xml:space="preserve">again </w:t>
      </w:r>
      <w:r w:rsidR="00823598">
        <w:rPr>
          <w:lang w:val="en-GB"/>
        </w:rPr>
        <w:t xml:space="preserve">modest percentages, which </w:t>
      </w:r>
      <w:r w:rsidR="00281B5F">
        <w:rPr>
          <w:lang w:val="en-GB"/>
        </w:rPr>
        <w:t>are</w:t>
      </w:r>
      <w:r w:rsidR="00823598">
        <w:rPr>
          <w:lang w:val="en-GB"/>
        </w:rPr>
        <w:t xml:space="preserve"> also illustrated by the left panels </w:t>
      </w:r>
      <w:r w:rsidR="00B867C1">
        <w:rPr>
          <w:lang w:val="en-GB"/>
        </w:rPr>
        <w:t>in</w:t>
      </w:r>
      <w:r w:rsidR="00823598">
        <w:rPr>
          <w:lang w:val="en-GB"/>
        </w:rPr>
        <w:t xml:space="preserve"> </w:t>
      </w:r>
      <w:r w:rsidR="00B867C1">
        <w:rPr>
          <w:lang w:val="en-GB"/>
        </w:rPr>
        <w:t>the</w:t>
      </w:r>
      <w:r w:rsidR="009E10EE">
        <w:rPr>
          <w:lang w:val="en-GB"/>
        </w:rPr>
        <w:t xml:space="preserve"> </w:t>
      </w:r>
      <w:r w:rsidR="00823598">
        <w:rPr>
          <w:lang w:val="en-GB"/>
        </w:rPr>
        <w:t xml:space="preserve">figure. </w:t>
      </w:r>
    </w:p>
    <w:p w14:paraId="723305B2" w14:textId="6F55B5F8" w:rsidR="002B4983" w:rsidRDefault="002B4983" w:rsidP="001F4E5D">
      <w:pPr>
        <w:spacing w:line="480" w:lineRule="auto"/>
        <w:ind w:firstLine="567"/>
        <w:rPr>
          <w:lang w:val="en-GB"/>
        </w:rPr>
      </w:pPr>
      <w:r>
        <w:rPr>
          <w:lang w:val="en-GB"/>
        </w:rPr>
        <w:t>Until now</w:t>
      </w:r>
      <w:r w:rsidR="009E10EE">
        <w:rPr>
          <w:lang w:val="en-GB"/>
        </w:rPr>
        <w:t>,</w:t>
      </w:r>
      <w:r>
        <w:rPr>
          <w:lang w:val="en-GB"/>
        </w:rPr>
        <w:t xml:space="preserve"> we have focused on individual data patterns. In the next section</w:t>
      </w:r>
      <w:r w:rsidR="009E10EE">
        <w:rPr>
          <w:lang w:val="en-GB"/>
        </w:rPr>
        <w:t>,</w:t>
      </w:r>
      <w:r>
        <w:rPr>
          <w:lang w:val="en-GB"/>
        </w:rPr>
        <w:t xml:space="preserve"> we will simultaneously analyse the full sample of subjects using a series of models. </w:t>
      </w:r>
    </w:p>
    <w:p w14:paraId="2CF49101" w14:textId="68FF68C1" w:rsidR="00281B5F" w:rsidRDefault="00281B5F">
      <w:pPr>
        <w:rPr>
          <w:lang w:val="en-GB"/>
        </w:rPr>
      </w:pPr>
      <w:r>
        <w:rPr>
          <w:lang w:val="en-GB"/>
        </w:rPr>
        <w:br w:type="page"/>
      </w:r>
    </w:p>
    <w:p w14:paraId="2962AA21" w14:textId="77777777" w:rsidR="00E7119C" w:rsidRPr="00E7119C" w:rsidRDefault="00E7119C" w:rsidP="003F383F">
      <w:pPr>
        <w:spacing w:line="48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394"/>
      </w:tblGrid>
      <w:tr w:rsidR="00E7119C" w14:paraId="77961F9A" w14:textId="77777777" w:rsidTr="003F383F">
        <w:tc>
          <w:tcPr>
            <w:tcW w:w="4503" w:type="dxa"/>
          </w:tcPr>
          <w:p w14:paraId="3D6BA45C" w14:textId="04A9B642" w:rsidR="00E7119C" w:rsidRDefault="00E7119C" w:rsidP="003F383F">
            <w:pPr>
              <w:spacing w:line="480" w:lineRule="auto"/>
              <w:ind w:left="-142" w:right="-108"/>
              <w:rPr>
                <w:lang w:val="en-GB"/>
              </w:rPr>
            </w:pPr>
            <w:r>
              <w:rPr>
                <w:noProof/>
                <w:lang w:val="en-US" w:eastAsia="en-US"/>
              </w:rPr>
              <w:drawing>
                <wp:inline distT="0" distB="0" distL="0" distR="0" wp14:anchorId="26006E47" wp14:editId="229336CA">
                  <wp:extent cx="2717800" cy="2218055"/>
                  <wp:effectExtent l="0" t="0" r="0" b="0"/>
                  <wp:docPr id="31" name="Picture 9" descr="Macintosh HD:Users:peterverboon:Documents:Open Universiteit:Onderzoek:Project Cyclic models:intention raw 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eterverboon:Documents:Open Universiteit:Onderzoek:Project Cyclic models:intention raw week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7800" cy="2218055"/>
                          </a:xfrm>
                          <a:prstGeom prst="rect">
                            <a:avLst/>
                          </a:prstGeom>
                          <a:noFill/>
                          <a:ln>
                            <a:noFill/>
                          </a:ln>
                        </pic:spPr>
                      </pic:pic>
                    </a:graphicData>
                  </a:graphic>
                </wp:inline>
              </w:drawing>
            </w:r>
          </w:p>
        </w:tc>
        <w:tc>
          <w:tcPr>
            <w:tcW w:w="4394" w:type="dxa"/>
          </w:tcPr>
          <w:p w14:paraId="658D44D2" w14:textId="577FE9B2" w:rsidR="00E7119C" w:rsidRDefault="00E7119C" w:rsidP="003F383F">
            <w:pPr>
              <w:spacing w:line="480" w:lineRule="auto"/>
              <w:ind w:left="-108"/>
              <w:rPr>
                <w:lang w:val="en-GB"/>
              </w:rPr>
            </w:pPr>
            <w:r>
              <w:rPr>
                <w:noProof/>
                <w:lang w:val="en-US" w:eastAsia="en-US"/>
              </w:rPr>
              <w:drawing>
                <wp:inline distT="0" distB="0" distL="0" distR="0" wp14:anchorId="789452DA" wp14:editId="04414850">
                  <wp:extent cx="2649855" cy="2167255"/>
                  <wp:effectExtent l="0" t="0" r="0" b="0"/>
                  <wp:docPr id="32" name="Picture 10" descr="Macintosh HD:Users:peterverboon:Documents:Open Universiteit:Onderzoek:Project Cyclic models:Intention weekly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eterverboon:Documents:Open Universiteit:Onderzoek:Project Cyclic models:Intention weekly me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9855" cy="2167255"/>
                          </a:xfrm>
                          <a:prstGeom prst="rect">
                            <a:avLst/>
                          </a:prstGeom>
                          <a:noFill/>
                          <a:ln>
                            <a:noFill/>
                          </a:ln>
                        </pic:spPr>
                      </pic:pic>
                    </a:graphicData>
                  </a:graphic>
                </wp:inline>
              </w:drawing>
            </w:r>
          </w:p>
        </w:tc>
      </w:tr>
      <w:tr w:rsidR="00E7119C" w14:paraId="5B7866ED" w14:textId="77777777" w:rsidTr="003F383F">
        <w:tc>
          <w:tcPr>
            <w:tcW w:w="4503" w:type="dxa"/>
          </w:tcPr>
          <w:p w14:paraId="554745B0" w14:textId="637CB7D8" w:rsidR="00E7119C" w:rsidRDefault="00E7119C" w:rsidP="003F383F">
            <w:pPr>
              <w:spacing w:line="480" w:lineRule="auto"/>
              <w:ind w:left="-142" w:right="-108"/>
              <w:rPr>
                <w:lang w:val="en-GB"/>
              </w:rPr>
            </w:pPr>
            <w:r>
              <w:rPr>
                <w:noProof/>
                <w:lang w:val="en-US" w:eastAsia="en-US"/>
              </w:rPr>
              <w:drawing>
                <wp:inline distT="0" distB="0" distL="0" distR="0" wp14:anchorId="51DA04BA" wp14:editId="5328E8ED">
                  <wp:extent cx="2717800" cy="2218055"/>
                  <wp:effectExtent l="0" t="0" r="0" b="0"/>
                  <wp:docPr id="33" name="Picture 11" descr="Macintosh HD:Users:peterverboon:Documents:Open Universiteit:Onderzoek:Project Cyclic models:Stress raw 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eterverboon:Documents:Open Universiteit:Onderzoek:Project Cyclic models:Stress raw weekl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7800" cy="2218055"/>
                          </a:xfrm>
                          <a:prstGeom prst="rect">
                            <a:avLst/>
                          </a:prstGeom>
                          <a:noFill/>
                          <a:ln>
                            <a:noFill/>
                          </a:ln>
                        </pic:spPr>
                      </pic:pic>
                    </a:graphicData>
                  </a:graphic>
                </wp:inline>
              </w:drawing>
            </w:r>
          </w:p>
        </w:tc>
        <w:tc>
          <w:tcPr>
            <w:tcW w:w="4394" w:type="dxa"/>
          </w:tcPr>
          <w:p w14:paraId="2A495CC3" w14:textId="26CDE2C5" w:rsidR="00E7119C" w:rsidRDefault="00E7119C" w:rsidP="003F383F">
            <w:pPr>
              <w:spacing w:line="480" w:lineRule="auto"/>
              <w:ind w:left="-108"/>
              <w:rPr>
                <w:lang w:val="en-GB"/>
              </w:rPr>
            </w:pPr>
            <w:r>
              <w:rPr>
                <w:noProof/>
                <w:lang w:val="en-US" w:eastAsia="en-US"/>
              </w:rPr>
              <w:drawing>
                <wp:inline distT="0" distB="0" distL="0" distR="0" wp14:anchorId="424ED9C0" wp14:editId="0C6C0379">
                  <wp:extent cx="2649855" cy="2167255"/>
                  <wp:effectExtent l="0" t="0" r="0" b="0"/>
                  <wp:docPr id="34" name="Picture 12" descr="Macintosh HD:Users:peterverboon:Documents:Open Universiteit:Onderzoek:Project Cyclic models:Stress weekly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eterverboon:Documents:Open Universiteit:Onderzoek:Project Cyclic models:Stress weekly me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9855" cy="2167255"/>
                          </a:xfrm>
                          <a:prstGeom prst="rect">
                            <a:avLst/>
                          </a:prstGeom>
                          <a:noFill/>
                          <a:ln>
                            <a:noFill/>
                          </a:ln>
                        </pic:spPr>
                      </pic:pic>
                    </a:graphicData>
                  </a:graphic>
                </wp:inline>
              </w:drawing>
            </w:r>
          </w:p>
        </w:tc>
      </w:tr>
      <w:tr w:rsidR="00E7119C" w14:paraId="3E6A54B9" w14:textId="77777777" w:rsidTr="003F383F">
        <w:tc>
          <w:tcPr>
            <w:tcW w:w="4503" w:type="dxa"/>
          </w:tcPr>
          <w:p w14:paraId="351173E1" w14:textId="5460A8DB" w:rsidR="00E7119C" w:rsidRDefault="00F17EE5" w:rsidP="003F383F">
            <w:pPr>
              <w:spacing w:line="480" w:lineRule="auto"/>
              <w:ind w:left="-142" w:right="-108"/>
              <w:rPr>
                <w:noProof/>
                <w:lang w:val="en-US" w:eastAsia="en-US"/>
              </w:rPr>
            </w:pPr>
            <w:r>
              <w:rPr>
                <w:noProof/>
                <w:lang w:val="en-US" w:eastAsia="en-US"/>
              </w:rPr>
              <w:drawing>
                <wp:inline distT="0" distB="0" distL="0" distR="0" wp14:anchorId="4067904D" wp14:editId="6F777216">
                  <wp:extent cx="2717800" cy="2218055"/>
                  <wp:effectExtent l="0" t="0" r="0" b="0"/>
                  <wp:docPr id="35" name="Picture 13" descr="Macintosh HD:Users:peterverboon:Documents:Open Universiteit:Onderzoek:Project Cyclic models:PA raw 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eterverboon:Documents:Open Universiteit:Onderzoek:Project Cyclic models:PA raw week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7800" cy="2218055"/>
                          </a:xfrm>
                          <a:prstGeom prst="rect">
                            <a:avLst/>
                          </a:prstGeom>
                          <a:noFill/>
                          <a:ln>
                            <a:noFill/>
                          </a:ln>
                        </pic:spPr>
                      </pic:pic>
                    </a:graphicData>
                  </a:graphic>
                </wp:inline>
              </w:drawing>
            </w:r>
          </w:p>
        </w:tc>
        <w:tc>
          <w:tcPr>
            <w:tcW w:w="4394" w:type="dxa"/>
          </w:tcPr>
          <w:p w14:paraId="79975A26" w14:textId="13177BBC" w:rsidR="00E7119C" w:rsidRDefault="00F17EE5" w:rsidP="003F383F">
            <w:pPr>
              <w:spacing w:line="480" w:lineRule="auto"/>
              <w:ind w:left="-108"/>
              <w:rPr>
                <w:noProof/>
                <w:lang w:val="en-US" w:eastAsia="en-US"/>
              </w:rPr>
            </w:pPr>
            <w:r>
              <w:rPr>
                <w:noProof/>
                <w:lang w:val="en-US" w:eastAsia="en-US"/>
              </w:rPr>
              <w:drawing>
                <wp:inline distT="0" distB="0" distL="0" distR="0" wp14:anchorId="30D48060" wp14:editId="12B3B445">
                  <wp:extent cx="2649855" cy="2167255"/>
                  <wp:effectExtent l="0" t="0" r="0" b="0"/>
                  <wp:docPr id="36" name="Picture 14" descr="Macintosh HD:Users:peterverboon:Documents:Open Universiteit:Onderzoek:Project Cyclic models:PA weekly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eterverboon:Documents:Open Universiteit:Onderzoek:Project Cyclic models:PA weekly me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9855" cy="2167255"/>
                          </a:xfrm>
                          <a:prstGeom prst="rect">
                            <a:avLst/>
                          </a:prstGeom>
                          <a:noFill/>
                          <a:ln>
                            <a:noFill/>
                          </a:ln>
                        </pic:spPr>
                      </pic:pic>
                    </a:graphicData>
                  </a:graphic>
                </wp:inline>
              </w:drawing>
            </w:r>
          </w:p>
        </w:tc>
      </w:tr>
    </w:tbl>
    <w:p w14:paraId="0DFC5E0E" w14:textId="0C5FB0DB" w:rsidR="00E7119C" w:rsidRDefault="00E7119C">
      <w:pPr>
        <w:rPr>
          <w:lang w:val="en-GB"/>
        </w:rPr>
      </w:pPr>
    </w:p>
    <w:p w14:paraId="55D0E517" w14:textId="0BBAFD61" w:rsidR="00E7119C" w:rsidRDefault="00E7119C" w:rsidP="00E7119C">
      <w:pPr>
        <w:spacing w:line="276" w:lineRule="auto"/>
        <w:rPr>
          <w:lang w:val="en-GB"/>
        </w:rPr>
      </w:pPr>
      <w:r>
        <w:rPr>
          <w:lang w:val="en-GB"/>
        </w:rPr>
        <w:t xml:space="preserve">Figure </w:t>
      </w:r>
      <w:r w:rsidR="004116C3">
        <w:rPr>
          <w:lang w:val="en-GB"/>
        </w:rPr>
        <w:t>5</w:t>
      </w:r>
      <w:r>
        <w:rPr>
          <w:lang w:val="en-GB"/>
        </w:rPr>
        <w:t xml:space="preserve">. </w:t>
      </w:r>
      <w:proofErr w:type="gramStart"/>
      <w:r>
        <w:rPr>
          <w:lang w:val="en-GB"/>
        </w:rPr>
        <w:t xml:space="preserve">The variables intention to </w:t>
      </w:r>
      <w:r w:rsidR="00F17EE5">
        <w:rPr>
          <w:lang w:val="en-GB"/>
        </w:rPr>
        <w:t>refrain from</w:t>
      </w:r>
      <w:r>
        <w:rPr>
          <w:lang w:val="en-GB"/>
        </w:rPr>
        <w:t xml:space="preserve"> smoking, stress and positive affect for subject 15.</w:t>
      </w:r>
      <w:proofErr w:type="gramEnd"/>
      <w:r>
        <w:rPr>
          <w:lang w:val="en-GB"/>
        </w:rPr>
        <w:t xml:space="preserve"> Left panels show raw data with estimated weekly cycle, right panels show scores averaged over </w:t>
      </w:r>
      <w:r w:rsidR="00623FD8">
        <w:rPr>
          <w:lang w:val="en-GB"/>
        </w:rPr>
        <w:t>beeps</w:t>
      </w:r>
      <w:r>
        <w:rPr>
          <w:lang w:val="en-GB"/>
        </w:rPr>
        <w:t>. Predicted values from cyclic model also plotted, red vertical line indicates phase shift.</w:t>
      </w:r>
    </w:p>
    <w:p w14:paraId="4E106D64" w14:textId="77777777" w:rsidR="00E7119C" w:rsidRDefault="00E7119C">
      <w:pPr>
        <w:rPr>
          <w:lang w:val="en-GB"/>
        </w:rPr>
      </w:pPr>
      <w:r>
        <w:rPr>
          <w:lang w:val="en-GB"/>
        </w:rPr>
        <w:br w:type="page"/>
      </w:r>
    </w:p>
    <w:p w14:paraId="7503D459" w14:textId="4B72CBAC" w:rsidR="00D5299F" w:rsidRPr="00F810D6" w:rsidRDefault="00F810D6" w:rsidP="001C00C5">
      <w:pPr>
        <w:keepNext/>
        <w:spacing w:line="480" w:lineRule="auto"/>
        <w:ind w:firstLine="709"/>
        <w:rPr>
          <w:i/>
          <w:lang w:val="en-GB"/>
        </w:rPr>
      </w:pPr>
      <w:r w:rsidRPr="00F810D6">
        <w:rPr>
          <w:i/>
          <w:lang w:val="en-GB"/>
        </w:rPr>
        <w:lastRenderedPageBreak/>
        <w:t>Multilevel analysis</w:t>
      </w:r>
    </w:p>
    <w:p w14:paraId="3D6CE710" w14:textId="77777777" w:rsidR="002027B8" w:rsidRDefault="0091705F" w:rsidP="002027B8">
      <w:pPr>
        <w:pStyle w:val="CommentText"/>
        <w:spacing w:line="480" w:lineRule="auto"/>
        <w:rPr>
          <w:lang w:val="en-GB"/>
        </w:rPr>
      </w:pPr>
      <w:r>
        <w:rPr>
          <w:lang w:val="en-GB"/>
        </w:rPr>
        <w:t xml:space="preserve">Multilevel analysis </w:t>
      </w:r>
      <w:r w:rsidR="002027B8">
        <w:rPr>
          <w:lang w:val="en-GB"/>
        </w:rPr>
        <w:t>using</w:t>
      </w:r>
      <w:r>
        <w:rPr>
          <w:lang w:val="en-GB"/>
        </w:rPr>
        <w:t xml:space="preserve"> the sample (</w:t>
      </w:r>
      <w:r w:rsidRPr="0091705F">
        <w:rPr>
          <w:i/>
          <w:lang w:val="en-GB"/>
        </w:rPr>
        <w:t>N</w:t>
      </w:r>
      <w:r>
        <w:rPr>
          <w:i/>
          <w:lang w:val="en-GB"/>
        </w:rPr>
        <w:t xml:space="preserve"> </w:t>
      </w:r>
      <w:r>
        <w:rPr>
          <w:lang w:val="en-GB"/>
        </w:rPr>
        <w:t>= 38) was used to test</w:t>
      </w:r>
      <w:r w:rsidR="0039210A">
        <w:rPr>
          <w:lang w:val="en-GB"/>
        </w:rPr>
        <w:t xml:space="preserve"> </w:t>
      </w:r>
      <w:r>
        <w:rPr>
          <w:lang w:val="en-GB"/>
        </w:rPr>
        <w:t xml:space="preserve">whether cyclic </w:t>
      </w:r>
      <w:r w:rsidR="0039210A">
        <w:rPr>
          <w:lang w:val="en-GB"/>
        </w:rPr>
        <w:t xml:space="preserve">patterns of the intention to </w:t>
      </w:r>
      <w:r w:rsidR="00737BD4">
        <w:rPr>
          <w:lang w:val="en-GB"/>
        </w:rPr>
        <w:t>refrain from</w:t>
      </w:r>
      <w:r w:rsidR="00E66119">
        <w:rPr>
          <w:lang w:val="en-GB"/>
        </w:rPr>
        <w:t xml:space="preserve"> smoking</w:t>
      </w:r>
      <w:r>
        <w:rPr>
          <w:lang w:val="en-GB"/>
        </w:rPr>
        <w:t xml:space="preserve"> improve the fit of the model</w:t>
      </w:r>
      <w:r w:rsidR="00A13F98">
        <w:rPr>
          <w:lang w:val="en-GB"/>
        </w:rPr>
        <w:t xml:space="preserve"> </w:t>
      </w:r>
      <w:r w:rsidR="002027B8">
        <w:rPr>
          <w:lang w:val="en-GB"/>
        </w:rPr>
        <w:t>compared to a model without cyclic patterns.</w:t>
      </w:r>
    </w:p>
    <w:p w14:paraId="6E0D6CFF" w14:textId="0F034F91" w:rsidR="00FA0BA5" w:rsidRDefault="006C2A33" w:rsidP="00C86E32">
      <w:pPr>
        <w:spacing w:line="480" w:lineRule="auto"/>
        <w:ind w:firstLine="709"/>
        <w:rPr>
          <w:lang w:val="en-GB"/>
        </w:rPr>
      </w:pPr>
      <w:r>
        <w:rPr>
          <w:lang w:val="en-GB"/>
        </w:rPr>
        <w:t xml:space="preserve">Table </w:t>
      </w:r>
      <w:r w:rsidR="00D444A8">
        <w:rPr>
          <w:lang w:val="en-GB"/>
        </w:rPr>
        <w:t>1</w:t>
      </w:r>
      <w:r w:rsidR="004016FE">
        <w:rPr>
          <w:lang w:val="en-GB"/>
        </w:rPr>
        <w:t xml:space="preserve"> </w:t>
      </w:r>
      <w:r w:rsidR="0091662C">
        <w:rPr>
          <w:lang w:val="en-GB"/>
        </w:rPr>
        <w:t>shows</w:t>
      </w:r>
      <w:r w:rsidR="001B7390">
        <w:rPr>
          <w:lang w:val="en-GB"/>
        </w:rPr>
        <w:t xml:space="preserve"> </w:t>
      </w:r>
      <w:r w:rsidR="0091662C">
        <w:rPr>
          <w:lang w:val="en-GB"/>
        </w:rPr>
        <w:t>the results</w:t>
      </w:r>
      <w:r w:rsidR="001B7390">
        <w:rPr>
          <w:lang w:val="en-GB"/>
        </w:rPr>
        <w:t xml:space="preserve"> of the tested models.</w:t>
      </w:r>
      <w:r w:rsidR="005047D0">
        <w:rPr>
          <w:lang w:val="en-GB"/>
        </w:rPr>
        <w:t xml:space="preserve"> </w:t>
      </w:r>
      <w:r w:rsidR="002B4983">
        <w:rPr>
          <w:lang w:val="en-GB"/>
        </w:rPr>
        <w:t>In the first column</w:t>
      </w:r>
      <w:r w:rsidR="00A13F98">
        <w:rPr>
          <w:lang w:val="en-GB"/>
        </w:rPr>
        <w:t>,</w:t>
      </w:r>
      <w:r w:rsidR="0091705F">
        <w:rPr>
          <w:lang w:val="en-GB"/>
        </w:rPr>
        <w:t xml:space="preserve"> t</w:t>
      </w:r>
      <w:r w:rsidR="004D2B32">
        <w:rPr>
          <w:lang w:val="en-GB"/>
        </w:rPr>
        <w:t xml:space="preserve">he </w:t>
      </w:r>
      <w:r w:rsidR="002B4983">
        <w:rPr>
          <w:lang w:val="en-GB"/>
        </w:rPr>
        <w:t>number of estimated parameters for each model is shown</w:t>
      </w:r>
      <w:r w:rsidR="00A13F98">
        <w:rPr>
          <w:lang w:val="en-GB"/>
        </w:rPr>
        <w:t>. Furthermore,</w:t>
      </w:r>
      <w:r w:rsidR="002027B8">
        <w:rPr>
          <w:lang w:val="en-GB"/>
        </w:rPr>
        <w:t xml:space="preserve"> the </w:t>
      </w:r>
      <w:r w:rsidR="004D2B32">
        <w:rPr>
          <w:lang w:val="en-GB"/>
        </w:rPr>
        <w:t xml:space="preserve">AIC and </w:t>
      </w:r>
      <w:r w:rsidR="002027B8">
        <w:rPr>
          <w:lang w:val="en-GB"/>
        </w:rPr>
        <w:t xml:space="preserve">the </w:t>
      </w:r>
      <w:r w:rsidR="004D2B32">
        <w:rPr>
          <w:lang w:val="en-GB"/>
        </w:rPr>
        <w:t>deviance of the model</w:t>
      </w:r>
      <w:r w:rsidR="002027B8">
        <w:rPr>
          <w:lang w:val="en-GB"/>
        </w:rPr>
        <w:t>s</w:t>
      </w:r>
      <w:r w:rsidR="004D2B32">
        <w:rPr>
          <w:lang w:val="en-GB"/>
        </w:rPr>
        <w:t xml:space="preserve"> </w:t>
      </w:r>
      <w:r w:rsidR="0081753B">
        <w:rPr>
          <w:lang w:val="en-GB"/>
        </w:rPr>
        <w:t xml:space="preserve">are </w:t>
      </w:r>
      <w:r w:rsidR="004D2B32">
        <w:rPr>
          <w:lang w:val="en-GB"/>
        </w:rPr>
        <w:t>given. In the column labelled “</w:t>
      </w:r>
      <w:r w:rsidR="004D2B32">
        <w:rPr>
          <w:rFonts w:ascii="Symbol" w:hAnsi="Symbol"/>
          <w:lang w:val="en-GB"/>
        </w:rPr>
        <w:t></w:t>
      </w:r>
      <w:r w:rsidR="004D2B32" w:rsidRPr="0076699C">
        <w:rPr>
          <w:vertAlign w:val="superscript"/>
          <w:lang w:val="en-GB"/>
        </w:rPr>
        <w:t xml:space="preserve">2 </w:t>
      </w:r>
      <w:r w:rsidR="004D2B32">
        <w:rPr>
          <w:lang w:val="en-GB"/>
        </w:rPr>
        <w:t>(</w:t>
      </w:r>
      <w:proofErr w:type="spellStart"/>
      <w:r w:rsidR="004D2B32" w:rsidRPr="0076699C">
        <w:rPr>
          <w:i/>
          <w:lang w:val="en-GB"/>
        </w:rPr>
        <w:t>df</w:t>
      </w:r>
      <w:proofErr w:type="spellEnd"/>
      <w:r w:rsidR="004D2B32">
        <w:rPr>
          <w:lang w:val="en-GB"/>
        </w:rPr>
        <w:t>)”</w:t>
      </w:r>
      <w:r w:rsidR="009E36FD">
        <w:rPr>
          <w:lang w:val="en-GB"/>
        </w:rPr>
        <w:t>,</w:t>
      </w:r>
      <w:r w:rsidR="004D2B32">
        <w:rPr>
          <w:lang w:val="en-GB"/>
        </w:rPr>
        <w:t xml:space="preserve"> the differences between the deviances </w:t>
      </w:r>
      <w:r w:rsidR="009E36FD">
        <w:rPr>
          <w:lang w:val="en-GB"/>
        </w:rPr>
        <w:t xml:space="preserve">and </w:t>
      </w:r>
      <w:r w:rsidR="004D2B32">
        <w:rPr>
          <w:lang w:val="en-GB"/>
        </w:rPr>
        <w:t>the difference in estimated parameters (degrees of freedom)</w:t>
      </w:r>
      <w:r w:rsidR="009E36FD">
        <w:rPr>
          <w:lang w:val="en-GB"/>
        </w:rPr>
        <w:t xml:space="preserve"> are presented</w:t>
      </w:r>
      <w:r w:rsidR="004D2B32">
        <w:rPr>
          <w:lang w:val="en-GB"/>
        </w:rPr>
        <w:t xml:space="preserve">. The cyclic models </w:t>
      </w:r>
      <w:r w:rsidR="00DF47D0">
        <w:rPr>
          <w:lang w:val="en-GB"/>
        </w:rPr>
        <w:t xml:space="preserve">were </w:t>
      </w:r>
      <w:r w:rsidR="004D2B32">
        <w:rPr>
          <w:lang w:val="en-GB"/>
        </w:rPr>
        <w:t>tested against the null model</w:t>
      </w:r>
      <w:r w:rsidR="00350D1B">
        <w:rPr>
          <w:lang w:val="en-GB"/>
        </w:rPr>
        <w:t xml:space="preserve">. The null model has no </w:t>
      </w:r>
      <w:r w:rsidR="00E930E4">
        <w:rPr>
          <w:lang w:val="en-GB"/>
        </w:rPr>
        <w:t>predictors;</w:t>
      </w:r>
      <w:r w:rsidR="00350D1B">
        <w:rPr>
          <w:lang w:val="en-GB"/>
        </w:rPr>
        <w:t xml:space="preserve"> it only has a fixed and random effect for the intercept</w:t>
      </w:r>
      <w:r w:rsidR="00C22F92">
        <w:rPr>
          <w:lang w:val="en-GB"/>
        </w:rPr>
        <w:t>. Together with the residual term this adds up to three parameters</w:t>
      </w:r>
      <w:r w:rsidR="004D2B32">
        <w:rPr>
          <w:lang w:val="en-GB"/>
        </w:rPr>
        <w:t xml:space="preserve">. </w:t>
      </w:r>
      <w:r w:rsidR="0064138F">
        <w:rPr>
          <w:lang w:val="en-GB"/>
        </w:rPr>
        <w:t xml:space="preserve">The </w:t>
      </w:r>
      <w:proofErr w:type="spellStart"/>
      <w:r w:rsidR="0064138F">
        <w:rPr>
          <w:lang w:val="en-GB"/>
        </w:rPr>
        <w:t>intraclass</w:t>
      </w:r>
      <w:proofErr w:type="spellEnd"/>
      <w:r w:rsidR="0064138F">
        <w:rPr>
          <w:lang w:val="en-GB"/>
        </w:rPr>
        <w:t xml:space="preserve"> correlation, computed from this model, is 38%, indicating that a substantial percentage of the variance of intention is due to variation between subjects</w:t>
      </w:r>
      <w:r w:rsidR="00603424">
        <w:rPr>
          <w:lang w:val="en-GB"/>
        </w:rPr>
        <w:t xml:space="preserve"> (the highest level in the multilevel model)</w:t>
      </w:r>
      <w:r w:rsidR="0064138F">
        <w:rPr>
          <w:lang w:val="en-GB"/>
        </w:rPr>
        <w:t xml:space="preserve">. </w:t>
      </w:r>
      <w:r w:rsidR="00603424">
        <w:rPr>
          <w:lang w:val="en-GB"/>
        </w:rPr>
        <w:t>When</w:t>
      </w:r>
      <w:r w:rsidR="009E36FD">
        <w:rPr>
          <w:lang w:val="en-GB"/>
        </w:rPr>
        <w:t xml:space="preserve"> t</w:t>
      </w:r>
      <w:r w:rsidR="004D2B32">
        <w:rPr>
          <w:lang w:val="en-GB"/>
        </w:rPr>
        <w:t xml:space="preserve">he model with </w:t>
      </w:r>
      <w:r w:rsidR="00CB1FCC">
        <w:rPr>
          <w:lang w:val="en-GB"/>
        </w:rPr>
        <w:t>fixed daily</w:t>
      </w:r>
      <w:r w:rsidR="004D2B32">
        <w:rPr>
          <w:lang w:val="en-GB"/>
        </w:rPr>
        <w:t xml:space="preserve"> cyclic terms </w:t>
      </w:r>
      <w:r w:rsidR="00CB1FCC">
        <w:rPr>
          <w:lang w:val="en-GB"/>
        </w:rPr>
        <w:t xml:space="preserve">(model 2) </w:t>
      </w:r>
      <w:r w:rsidR="000C77C8">
        <w:rPr>
          <w:lang w:val="en-GB"/>
        </w:rPr>
        <w:t xml:space="preserve">was </w:t>
      </w:r>
      <w:r w:rsidR="004D2B32">
        <w:rPr>
          <w:lang w:val="en-GB"/>
        </w:rPr>
        <w:t xml:space="preserve">tested against the </w:t>
      </w:r>
      <w:r w:rsidR="00CB1FCC">
        <w:rPr>
          <w:lang w:val="en-GB"/>
        </w:rPr>
        <w:t>null model</w:t>
      </w:r>
      <w:r w:rsidR="00603424">
        <w:rPr>
          <w:lang w:val="en-GB"/>
        </w:rPr>
        <w:t>, t</w:t>
      </w:r>
      <w:r w:rsidR="00CB1FCC">
        <w:rPr>
          <w:lang w:val="en-GB"/>
        </w:rPr>
        <w:t xml:space="preserve">he gain in deviance was only 3.7 with 2 degrees of freedom. The likelihood ratio test indicates that adding </w:t>
      </w:r>
      <w:r w:rsidR="00603424">
        <w:rPr>
          <w:lang w:val="en-GB"/>
        </w:rPr>
        <w:t xml:space="preserve">daily </w:t>
      </w:r>
      <w:r w:rsidR="00CB1FCC">
        <w:rPr>
          <w:lang w:val="en-GB"/>
        </w:rPr>
        <w:t>cyclic terms yields no significant improvement over the null model</w:t>
      </w:r>
      <w:r w:rsidR="00623FD8">
        <w:rPr>
          <w:lang w:val="en-GB"/>
        </w:rPr>
        <w:t xml:space="preserve">, see </w:t>
      </w:r>
      <w:r w:rsidR="00603424">
        <w:rPr>
          <w:lang w:val="en-GB"/>
        </w:rPr>
        <w:t xml:space="preserve">Table </w:t>
      </w:r>
      <w:r w:rsidR="00623FD8">
        <w:rPr>
          <w:lang w:val="en-GB"/>
        </w:rPr>
        <w:t>1</w:t>
      </w:r>
      <w:r w:rsidR="00CB1FCC">
        <w:rPr>
          <w:lang w:val="en-GB"/>
        </w:rPr>
        <w:t>.</w:t>
      </w:r>
      <w:r w:rsidR="008B787C">
        <w:rPr>
          <w:lang w:val="en-GB"/>
        </w:rPr>
        <w:t xml:space="preserve"> The parameters of daily cycles</w:t>
      </w:r>
      <w:r w:rsidR="00603424">
        <w:rPr>
          <w:lang w:val="en-GB"/>
        </w:rPr>
        <w:t xml:space="preserve"> were</w:t>
      </w:r>
      <w:r w:rsidR="008B787C">
        <w:rPr>
          <w:lang w:val="en-GB"/>
        </w:rPr>
        <w:t xml:space="preserve">, respectively, </w:t>
      </w:r>
      <w:r w:rsidR="008B787C" w:rsidRPr="00287701">
        <w:rPr>
          <w:i/>
          <w:lang w:val="en-GB"/>
        </w:rPr>
        <w:t>b</w:t>
      </w:r>
      <w:r w:rsidR="008B787C" w:rsidRPr="0091662C">
        <w:rPr>
          <w:vertAlign w:val="subscript"/>
          <w:lang w:val="en-GB"/>
        </w:rPr>
        <w:t>1</w:t>
      </w:r>
      <w:r w:rsidR="008B787C">
        <w:rPr>
          <w:lang w:val="en-GB"/>
        </w:rPr>
        <w:t xml:space="preserve"> = 0.04 and </w:t>
      </w:r>
      <w:r w:rsidR="008B787C" w:rsidRPr="00287701">
        <w:rPr>
          <w:i/>
          <w:lang w:val="en-GB"/>
        </w:rPr>
        <w:t>b</w:t>
      </w:r>
      <w:r w:rsidR="008B787C" w:rsidRPr="00800093">
        <w:rPr>
          <w:vertAlign w:val="subscript"/>
          <w:lang w:val="en-GB"/>
        </w:rPr>
        <w:t>2</w:t>
      </w:r>
      <w:r w:rsidR="008B787C">
        <w:rPr>
          <w:lang w:val="en-GB"/>
        </w:rPr>
        <w:t xml:space="preserve"> = 8.0.  </w:t>
      </w:r>
    </w:p>
    <w:p w14:paraId="40BEBEA5" w14:textId="6FD466EB" w:rsidR="0091705F" w:rsidRDefault="00CB1FCC" w:rsidP="00C86E32">
      <w:pPr>
        <w:spacing w:line="480" w:lineRule="auto"/>
        <w:ind w:firstLine="709"/>
        <w:rPr>
          <w:lang w:val="en-GB"/>
        </w:rPr>
      </w:pPr>
      <w:r>
        <w:rPr>
          <w:lang w:val="en-GB"/>
        </w:rPr>
        <w:t>This result</w:t>
      </w:r>
      <w:r w:rsidR="00623FD8">
        <w:rPr>
          <w:lang w:val="en-GB"/>
        </w:rPr>
        <w:t>,</w:t>
      </w:r>
      <w:r>
        <w:rPr>
          <w:lang w:val="en-GB"/>
        </w:rPr>
        <w:t xml:space="preserve"> </w:t>
      </w:r>
      <w:r w:rsidR="00623FD8">
        <w:rPr>
          <w:lang w:val="en-GB"/>
        </w:rPr>
        <w:t xml:space="preserve">indicating </w:t>
      </w:r>
      <w:r>
        <w:rPr>
          <w:lang w:val="en-GB"/>
        </w:rPr>
        <w:t xml:space="preserve">that there </w:t>
      </w:r>
      <w:r w:rsidR="00603424">
        <w:rPr>
          <w:lang w:val="en-GB"/>
        </w:rPr>
        <w:t xml:space="preserve">are </w:t>
      </w:r>
      <w:r>
        <w:rPr>
          <w:lang w:val="en-GB"/>
        </w:rPr>
        <w:t xml:space="preserve">no clear </w:t>
      </w:r>
      <w:r w:rsidR="00603424">
        <w:rPr>
          <w:lang w:val="en-GB"/>
        </w:rPr>
        <w:t xml:space="preserve">daily </w:t>
      </w:r>
      <w:r>
        <w:rPr>
          <w:lang w:val="en-GB"/>
        </w:rPr>
        <w:t>cycl</w:t>
      </w:r>
      <w:r w:rsidR="00603424">
        <w:rPr>
          <w:lang w:val="en-GB"/>
        </w:rPr>
        <w:t>es</w:t>
      </w:r>
      <w:r>
        <w:rPr>
          <w:lang w:val="en-GB"/>
        </w:rPr>
        <w:t xml:space="preserve"> for the whole sample</w:t>
      </w:r>
      <w:r w:rsidR="00623FD8">
        <w:rPr>
          <w:lang w:val="en-GB"/>
        </w:rPr>
        <w:t>,</w:t>
      </w:r>
      <w:r>
        <w:rPr>
          <w:lang w:val="en-GB"/>
        </w:rPr>
        <w:t xml:space="preserve"> is not very surprising. Figure</w:t>
      </w:r>
      <w:r w:rsidR="004116C3">
        <w:rPr>
          <w:lang w:val="en-GB"/>
        </w:rPr>
        <w:t>s</w:t>
      </w:r>
      <w:r>
        <w:rPr>
          <w:lang w:val="en-GB"/>
        </w:rPr>
        <w:t xml:space="preserve"> </w:t>
      </w:r>
      <w:r w:rsidR="004116C3">
        <w:rPr>
          <w:lang w:val="en-GB"/>
        </w:rPr>
        <w:t>2</w:t>
      </w:r>
      <w:r>
        <w:rPr>
          <w:lang w:val="en-GB"/>
        </w:rPr>
        <w:t xml:space="preserve"> and </w:t>
      </w:r>
      <w:r w:rsidR="004116C3">
        <w:rPr>
          <w:lang w:val="en-GB"/>
        </w:rPr>
        <w:t>3</w:t>
      </w:r>
      <w:r>
        <w:rPr>
          <w:lang w:val="en-GB"/>
        </w:rPr>
        <w:t xml:space="preserve"> already showed very different patterns in the data for different subjects. </w:t>
      </w:r>
    </w:p>
    <w:p w14:paraId="4757B677" w14:textId="77777777" w:rsidR="00DB441A" w:rsidRDefault="00DB441A" w:rsidP="00C86E32">
      <w:pPr>
        <w:spacing w:line="480" w:lineRule="auto"/>
        <w:ind w:firstLine="709"/>
        <w:rPr>
          <w:lang w:val="en-GB"/>
        </w:rPr>
      </w:pPr>
    </w:p>
    <w:p w14:paraId="6876EC89" w14:textId="2B1E4E02" w:rsidR="0091705F" w:rsidRDefault="0091705F" w:rsidP="0064138F">
      <w:pPr>
        <w:keepNext/>
        <w:spacing w:line="480" w:lineRule="auto"/>
        <w:outlineLvl w:val="0"/>
        <w:rPr>
          <w:lang w:val="en-GB"/>
        </w:rPr>
      </w:pPr>
      <w:r>
        <w:rPr>
          <w:lang w:val="en-GB"/>
        </w:rPr>
        <w:lastRenderedPageBreak/>
        <w:t xml:space="preserve">Table </w:t>
      </w:r>
      <w:r w:rsidR="00D444A8">
        <w:rPr>
          <w:lang w:val="en-GB"/>
        </w:rPr>
        <w:t>1</w:t>
      </w:r>
    </w:p>
    <w:p w14:paraId="355D3583" w14:textId="6E5A5BB6" w:rsidR="0091705F" w:rsidRPr="00A451F1" w:rsidRDefault="0091705F" w:rsidP="0064138F">
      <w:pPr>
        <w:keepNext/>
        <w:spacing w:line="480" w:lineRule="auto"/>
        <w:rPr>
          <w:i/>
          <w:lang w:val="en-GB"/>
        </w:rPr>
      </w:pPr>
      <w:r w:rsidRPr="005F727C">
        <w:rPr>
          <w:i/>
          <w:lang w:val="en-GB"/>
        </w:rPr>
        <w:t xml:space="preserve">Model </w:t>
      </w:r>
      <w:r w:rsidR="00350D1B">
        <w:rPr>
          <w:i/>
          <w:lang w:val="en-GB"/>
        </w:rPr>
        <w:t>c</w:t>
      </w:r>
      <w:r w:rsidRPr="005F727C">
        <w:rPr>
          <w:i/>
          <w:lang w:val="en-GB"/>
        </w:rPr>
        <w:t xml:space="preserve">omparisons </w:t>
      </w:r>
      <w:r>
        <w:rPr>
          <w:i/>
          <w:lang w:val="en-GB"/>
        </w:rPr>
        <w:t>for</w:t>
      </w:r>
      <w:r w:rsidRPr="005F727C">
        <w:rPr>
          <w:i/>
          <w:lang w:val="en-GB"/>
        </w:rPr>
        <w:t xml:space="preserve"> </w:t>
      </w:r>
      <w:r w:rsidR="00350D1B">
        <w:rPr>
          <w:i/>
          <w:lang w:val="en-GB"/>
        </w:rPr>
        <w:t>i</w:t>
      </w:r>
      <w:r>
        <w:rPr>
          <w:i/>
          <w:lang w:val="en-GB"/>
        </w:rPr>
        <w:t xml:space="preserve">ntention to </w:t>
      </w:r>
      <w:r w:rsidR="00350D1B">
        <w:rPr>
          <w:i/>
          <w:lang w:val="en-GB"/>
        </w:rPr>
        <w:t>refrain from s</w:t>
      </w:r>
      <w:r>
        <w:rPr>
          <w:i/>
          <w:lang w:val="en-GB"/>
        </w:rPr>
        <w:t>moking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993"/>
        <w:gridCol w:w="993"/>
        <w:gridCol w:w="1134"/>
        <w:gridCol w:w="1275"/>
        <w:gridCol w:w="993"/>
      </w:tblGrid>
      <w:tr w:rsidR="00B54791" w:rsidRPr="00561B00" w14:paraId="25CC0D75" w14:textId="77777777" w:rsidTr="00B54791">
        <w:tc>
          <w:tcPr>
            <w:tcW w:w="2376" w:type="dxa"/>
            <w:tcBorders>
              <w:top w:val="single" w:sz="4" w:space="0" w:color="auto"/>
              <w:bottom w:val="single" w:sz="4" w:space="0" w:color="auto"/>
            </w:tcBorders>
          </w:tcPr>
          <w:p w14:paraId="53DAB216" w14:textId="77777777" w:rsidR="00B54791" w:rsidRPr="006417BF" w:rsidRDefault="00B54791" w:rsidP="0064138F">
            <w:pPr>
              <w:keepNext/>
              <w:spacing w:line="276" w:lineRule="auto"/>
              <w:rPr>
                <w:lang w:val="en-GB"/>
              </w:rPr>
            </w:pPr>
            <w:bookmarkStart w:id="7" w:name="OLE_LINK3"/>
          </w:p>
        </w:tc>
        <w:tc>
          <w:tcPr>
            <w:tcW w:w="993" w:type="dxa"/>
            <w:tcBorders>
              <w:top w:val="single" w:sz="4" w:space="0" w:color="auto"/>
              <w:bottom w:val="single" w:sz="4" w:space="0" w:color="auto"/>
            </w:tcBorders>
          </w:tcPr>
          <w:p w14:paraId="555D2E54" w14:textId="1A11AB69" w:rsidR="00B54791" w:rsidRDefault="00B54791" w:rsidP="0064138F">
            <w:pPr>
              <w:keepNext/>
              <w:spacing w:line="276" w:lineRule="auto"/>
              <w:rPr>
                <w:lang w:val="en-GB"/>
              </w:rPr>
            </w:pPr>
            <w:r>
              <w:rPr>
                <w:lang w:val="en-GB"/>
              </w:rPr>
              <w:t xml:space="preserve"># </w:t>
            </w:r>
            <w:proofErr w:type="gramStart"/>
            <w:r>
              <w:rPr>
                <w:lang w:val="en-GB"/>
              </w:rPr>
              <w:t>pars</w:t>
            </w:r>
            <w:proofErr w:type="gramEnd"/>
          </w:p>
        </w:tc>
        <w:tc>
          <w:tcPr>
            <w:tcW w:w="993" w:type="dxa"/>
            <w:tcBorders>
              <w:top w:val="single" w:sz="4" w:space="0" w:color="auto"/>
              <w:bottom w:val="single" w:sz="4" w:space="0" w:color="auto"/>
            </w:tcBorders>
          </w:tcPr>
          <w:p w14:paraId="07EEEB7C" w14:textId="7915D36E" w:rsidR="00B54791" w:rsidRDefault="00B54791" w:rsidP="0064138F">
            <w:pPr>
              <w:keepNext/>
              <w:spacing w:line="276" w:lineRule="auto"/>
              <w:rPr>
                <w:lang w:val="en-GB"/>
              </w:rPr>
            </w:pPr>
            <w:r>
              <w:rPr>
                <w:lang w:val="en-GB"/>
              </w:rPr>
              <w:t>AIC</w:t>
            </w:r>
          </w:p>
        </w:tc>
        <w:tc>
          <w:tcPr>
            <w:tcW w:w="1134" w:type="dxa"/>
            <w:tcBorders>
              <w:top w:val="single" w:sz="4" w:space="0" w:color="auto"/>
              <w:bottom w:val="single" w:sz="4" w:space="0" w:color="auto"/>
            </w:tcBorders>
          </w:tcPr>
          <w:p w14:paraId="73CCA054" w14:textId="77777777" w:rsidR="00B54791" w:rsidRDefault="00B54791" w:rsidP="0064138F">
            <w:pPr>
              <w:keepNext/>
              <w:spacing w:line="276" w:lineRule="auto"/>
              <w:rPr>
                <w:lang w:val="en-GB"/>
              </w:rPr>
            </w:pPr>
            <w:r>
              <w:rPr>
                <w:lang w:val="en-GB"/>
              </w:rPr>
              <w:t>Deviance</w:t>
            </w:r>
          </w:p>
        </w:tc>
        <w:tc>
          <w:tcPr>
            <w:tcW w:w="1275" w:type="dxa"/>
            <w:tcBorders>
              <w:top w:val="single" w:sz="4" w:space="0" w:color="auto"/>
              <w:bottom w:val="single" w:sz="4" w:space="0" w:color="auto"/>
            </w:tcBorders>
          </w:tcPr>
          <w:p w14:paraId="0C2F9DC5" w14:textId="77777777" w:rsidR="00B54791" w:rsidRPr="006417BF" w:rsidRDefault="00B54791" w:rsidP="0064138F">
            <w:pPr>
              <w:keepNext/>
              <w:spacing w:line="276" w:lineRule="auto"/>
              <w:rPr>
                <w:lang w:val="en-GB"/>
              </w:rPr>
            </w:pPr>
            <w:r>
              <w:rPr>
                <w:rFonts w:ascii="Symbol" w:hAnsi="Symbol"/>
                <w:lang w:val="en-GB"/>
              </w:rPr>
              <w:t></w:t>
            </w:r>
            <w:r w:rsidRPr="0076699C">
              <w:rPr>
                <w:vertAlign w:val="superscript"/>
                <w:lang w:val="en-GB"/>
              </w:rPr>
              <w:t xml:space="preserve">2 </w:t>
            </w:r>
            <w:r>
              <w:rPr>
                <w:lang w:val="en-GB"/>
              </w:rPr>
              <w:t>(</w:t>
            </w:r>
            <w:proofErr w:type="spellStart"/>
            <w:r w:rsidRPr="0076699C">
              <w:rPr>
                <w:i/>
                <w:lang w:val="en-GB"/>
              </w:rPr>
              <w:t>df</w:t>
            </w:r>
            <w:proofErr w:type="spellEnd"/>
            <w:r>
              <w:rPr>
                <w:lang w:val="en-GB"/>
              </w:rPr>
              <w:t>)</w:t>
            </w:r>
          </w:p>
        </w:tc>
        <w:tc>
          <w:tcPr>
            <w:tcW w:w="993" w:type="dxa"/>
            <w:tcBorders>
              <w:top w:val="single" w:sz="4" w:space="0" w:color="auto"/>
              <w:bottom w:val="single" w:sz="4" w:space="0" w:color="auto"/>
            </w:tcBorders>
          </w:tcPr>
          <w:p w14:paraId="1AE6DD7F" w14:textId="77777777" w:rsidR="00B54791" w:rsidRPr="00F235A3" w:rsidRDefault="00B54791" w:rsidP="0064138F">
            <w:pPr>
              <w:keepNext/>
              <w:spacing w:line="276" w:lineRule="auto"/>
              <w:jc w:val="center"/>
              <w:rPr>
                <w:i/>
                <w:lang w:val="en-GB"/>
              </w:rPr>
            </w:pPr>
            <w:proofErr w:type="gramStart"/>
            <w:r w:rsidRPr="00F235A3">
              <w:rPr>
                <w:i/>
                <w:lang w:val="en-GB"/>
              </w:rPr>
              <w:t>p</w:t>
            </w:r>
            <w:proofErr w:type="gramEnd"/>
          </w:p>
        </w:tc>
      </w:tr>
      <w:bookmarkEnd w:id="7"/>
      <w:tr w:rsidR="00B54791" w:rsidRPr="006417BF" w14:paraId="20C5E793" w14:textId="77777777" w:rsidTr="00B54791">
        <w:tc>
          <w:tcPr>
            <w:tcW w:w="2376" w:type="dxa"/>
            <w:tcBorders>
              <w:bottom w:val="single" w:sz="4" w:space="0" w:color="auto"/>
            </w:tcBorders>
          </w:tcPr>
          <w:p w14:paraId="4AA1EFA7" w14:textId="77777777" w:rsidR="00B54791" w:rsidRPr="006417BF" w:rsidRDefault="00B54791" w:rsidP="0064138F">
            <w:pPr>
              <w:keepNext/>
              <w:spacing w:line="276" w:lineRule="auto"/>
              <w:rPr>
                <w:lang w:val="en-GB"/>
              </w:rPr>
            </w:pPr>
            <w:r>
              <w:rPr>
                <w:lang w:val="en-GB"/>
              </w:rPr>
              <w:t>Model</w:t>
            </w:r>
          </w:p>
        </w:tc>
        <w:tc>
          <w:tcPr>
            <w:tcW w:w="993" w:type="dxa"/>
            <w:tcBorders>
              <w:bottom w:val="single" w:sz="4" w:space="0" w:color="auto"/>
            </w:tcBorders>
          </w:tcPr>
          <w:p w14:paraId="5C3CCC8F" w14:textId="77777777" w:rsidR="00B54791" w:rsidRPr="006417BF" w:rsidRDefault="00B54791" w:rsidP="0064138F">
            <w:pPr>
              <w:keepNext/>
              <w:spacing w:line="276" w:lineRule="auto"/>
              <w:rPr>
                <w:lang w:val="en-GB"/>
              </w:rPr>
            </w:pPr>
          </w:p>
        </w:tc>
        <w:tc>
          <w:tcPr>
            <w:tcW w:w="993" w:type="dxa"/>
            <w:tcBorders>
              <w:bottom w:val="single" w:sz="4" w:space="0" w:color="auto"/>
            </w:tcBorders>
          </w:tcPr>
          <w:p w14:paraId="4173BF59" w14:textId="72C720A8" w:rsidR="00B54791" w:rsidRPr="006417BF" w:rsidRDefault="00B54791" w:rsidP="0064138F">
            <w:pPr>
              <w:keepNext/>
              <w:spacing w:line="276" w:lineRule="auto"/>
              <w:rPr>
                <w:lang w:val="en-GB"/>
              </w:rPr>
            </w:pPr>
          </w:p>
        </w:tc>
        <w:tc>
          <w:tcPr>
            <w:tcW w:w="1134" w:type="dxa"/>
            <w:tcBorders>
              <w:bottom w:val="single" w:sz="4" w:space="0" w:color="auto"/>
            </w:tcBorders>
          </w:tcPr>
          <w:p w14:paraId="10807F78" w14:textId="77777777" w:rsidR="00B54791" w:rsidRPr="006417BF" w:rsidRDefault="00B54791" w:rsidP="0064138F">
            <w:pPr>
              <w:keepNext/>
              <w:spacing w:line="276" w:lineRule="auto"/>
              <w:rPr>
                <w:lang w:val="en-GB"/>
              </w:rPr>
            </w:pPr>
          </w:p>
        </w:tc>
        <w:tc>
          <w:tcPr>
            <w:tcW w:w="1275" w:type="dxa"/>
            <w:tcBorders>
              <w:bottom w:val="single" w:sz="4" w:space="0" w:color="auto"/>
            </w:tcBorders>
          </w:tcPr>
          <w:p w14:paraId="2CA6D2AC" w14:textId="77777777" w:rsidR="00B54791" w:rsidRPr="006417BF" w:rsidRDefault="00B54791" w:rsidP="0064138F">
            <w:pPr>
              <w:keepNext/>
              <w:spacing w:line="276" w:lineRule="auto"/>
              <w:rPr>
                <w:lang w:val="en-GB"/>
              </w:rPr>
            </w:pPr>
          </w:p>
        </w:tc>
        <w:tc>
          <w:tcPr>
            <w:tcW w:w="993" w:type="dxa"/>
            <w:tcBorders>
              <w:bottom w:val="single" w:sz="4" w:space="0" w:color="auto"/>
            </w:tcBorders>
          </w:tcPr>
          <w:p w14:paraId="15881623" w14:textId="77777777" w:rsidR="00B54791" w:rsidRPr="006417BF" w:rsidRDefault="00B54791" w:rsidP="0064138F">
            <w:pPr>
              <w:keepNext/>
              <w:spacing w:line="276" w:lineRule="auto"/>
              <w:jc w:val="center"/>
              <w:rPr>
                <w:lang w:val="en-GB"/>
              </w:rPr>
            </w:pPr>
          </w:p>
        </w:tc>
      </w:tr>
      <w:tr w:rsidR="00B54791" w:rsidRPr="006417BF" w14:paraId="58C15244" w14:textId="77777777" w:rsidTr="00B54791">
        <w:tc>
          <w:tcPr>
            <w:tcW w:w="2376" w:type="dxa"/>
          </w:tcPr>
          <w:p w14:paraId="6351C858" w14:textId="77777777" w:rsidR="00B54791" w:rsidRDefault="00B54791" w:rsidP="0064138F">
            <w:pPr>
              <w:keepNext/>
              <w:spacing w:line="276" w:lineRule="auto"/>
              <w:rPr>
                <w:lang w:val="en-GB"/>
              </w:rPr>
            </w:pPr>
            <w:r>
              <w:rPr>
                <w:lang w:val="en-GB"/>
              </w:rPr>
              <w:t>1. Null</w:t>
            </w:r>
          </w:p>
        </w:tc>
        <w:tc>
          <w:tcPr>
            <w:tcW w:w="993" w:type="dxa"/>
          </w:tcPr>
          <w:p w14:paraId="106703B6" w14:textId="26B8FE2C" w:rsidR="00B54791" w:rsidRDefault="00B54791" w:rsidP="0064138F">
            <w:pPr>
              <w:keepNext/>
              <w:spacing w:line="276" w:lineRule="auto"/>
              <w:ind w:right="-108"/>
              <w:jc w:val="center"/>
              <w:rPr>
                <w:lang w:val="en-GB"/>
              </w:rPr>
            </w:pPr>
            <w:r>
              <w:rPr>
                <w:lang w:val="en-GB"/>
              </w:rPr>
              <w:t>3</w:t>
            </w:r>
          </w:p>
        </w:tc>
        <w:tc>
          <w:tcPr>
            <w:tcW w:w="993" w:type="dxa"/>
          </w:tcPr>
          <w:p w14:paraId="537FBEEB" w14:textId="238069C9" w:rsidR="00B54791" w:rsidRDefault="00B54791" w:rsidP="0064138F">
            <w:pPr>
              <w:keepNext/>
              <w:spacing w:line="276" w:lineRule="auto"/>
              <w:rPr>
                <w:lang w:val="en-GB"/>
              </w:rPr>
            </w:pPr>
            <w:r>
              <w:rPr>
                <w:lang w:val="en-GB"/>
              </w:rPr>
              <w:t>5641</w:t>
            </w:r>
          </w:p>
        </w:tc>
        <w:tc>
          <w:tcPr>
            <w:tcW w:w="1134" w:type="dxa"/>
          </w:tcPr>
          <w:p w14:paraId="66CC2D3D" w14:textId="4A1300B2" w:rsidR="00B54791" w:rsidRDefault="00B54791" w:rsidP="0064138F">
            <w:pPr>
              <w:keepNext/>
              <w:spacing w:line="276" w:lineRule="auto"/>
              <w:rPr>
                <w:lang w:val="en-GB"/>
              </w:rPr>
            </w:pPr>
            <w:r>
              <w:rPr>
                <w:lang w:val="en-GB"/>
              </w:rPr>
              <w:t>5636</w:t>
            </w:r>
          </w:p>
        </w:tc>
        <w:tc>
          <w:tcPr>
            <w:tcW w:w="1275" w:type="dxa"/>
          </w:tcPr>
          <w:p w14:paraId="41F05E44" w14:textId="77777777" w:rsidR="00B54791" w:rsidRPr="006417BF" w:rsidRDefault="00B54791" w:rsidP="0064138F">
            <w:pPr>
              <w:keepNext/>
              <w:spacing w:line="276" w:lineRule="auto"/>
              <w:rPr>
                <w:lang w:val="en-GB"/>
              </w:rPr>
            </w:pPr>
          </w:p>
        </w:tc>
        <w:tc>
          <w:tcPr>
            <w:tcW w:w="993" w:type="dxa"/>
          </w:tcPr>
          <w:p w14:paraId="3D71FB45" w14:textId="77777777" w:rsidR="00B54791" w:rsidRPr="006417BF" w:rsidRDefault="00B54791" w:rsidP="0064138F">
            <w:pPr>
              <w:keepNext/>
              <w:spacing w:line="276" w:lineRule="auto"/>
              <w:jc w:val="center"/>
              <w:rPr>
                <w:lang w:val="en-GB"/>
              </w:rPr>
            </w:pPr>
          </w:p>
        </w:tc>
      </w:tr>
      <w:tr w:rsidR="00B54791" w:rsidRPr="006417BF" w14:paraId="74400E7B" w14:textId="77777777" w:rsidTr="00B54791">
        <w:tc>
          <w:tcPr>
            <w:tcW w:w="2376" w:type="dxa"/>
          </w:tcPr>
          <w:p w14:paraId="137224DE" w14:textId="183F5651" w:rsidR="00B54791" w:rsidRPr="006417BF" w:rsidRDefault="00B54791" w:rsidP="0064138F">
            <w:pPr>
              <w:keepNext/>
              <w:spacing w:line="276" w:lineRule="auto"/>
              <w:rPr>
                <w:lang w:val="en-GB"/>
              </w:rPr>
            </w:pPr>
            <w:r>
              <w:rPr>
                <w:lang w:val="en-GB"/>
              </w:rPr>
              <w:t>2. DF</w:t>
            </w:r>
          </w:p>
        </w:tc>
        <w:tc>
          <w:tcPr>
            <w:tcW w:w="993" w:type="dxa"/>
          </w:tcPr>
          <w:p w14:paraId="14FC0EC5" w14:textId="471C63E5" w:rsidR="00B54791" w:rsidRDefault="00B54791" w:rsidP="0064138F">
            <w:pPr>
              <w:keepNext/>
              <w:spacing w:line="276" w:lineRule="auto"/>
              <w:ind w:right="-108"/>
              <w:jc w:val="center"/>
              <w:rPr>
                <w:lang w:val="en-GB"/>
              </w:rPr>
            </w:pPr>
            <w:r>
              <w:rPr>
                <w:lang w:val="en-GB"/>
              </w:rPr>
              <w:t>5</w:t>
            </w:r>
          </w:p>
        </w:tc>
        <w:tc>
          <w:tcPr>
            <w:tcW w:w="993" w:type="dxa"/>
          </w:tcPr>
          <w:p w14:paraId="1CFD103F" w14:textId="5B061FBA" w:rsidR="00B54791" w:rsidRDefault="00B54791" w:rsidP="0064138F">
            <w:pPr>
              <w:keepNext/>
              <w:spacing w:line="276" w:lineRule="auto"/>
              <w:rPr>
                <w:lang w:val="en-GB"/>
              </w:rPr>
            </w:pPr>
            <w:r>
              <w:rPr>
                <w:lang w:val="en-GB"/>
              </w:rPr>
              <w:t>5642</w:t>
            </w:r>
          </w:p>
        </w:tc>
        <w:tc>
          <w:tcPr>
            <w:tcW w:w="1134" w:type="dxa"/>
          </w:tcPr>
          <w:p w14:paraId="3365122F" w14:textId="55EB8257" w:rsidR="00B54791" w:rsidRDefault="00B54791" w:rsidP="0064138F">
            <w:pPr>
              <w:keepNext/>
              <w:spacing w:line="276" w:lineRule="auto"/>
              <w:rPr>
                <w:lang w:val="en-GB"/>
              </w:rPr>
            </w:pPr>
            <w:r>
              <w:rPr>
                <w:lang w:val="en-GB"/>
              </w:rPr>
              <w:t>5632</w:t>
            </w:r>
          </w:p>
        </w:tc>
        <w:tc>
          <w:tcPr>
            <w:tcW w:w="1275" w:type="dxa"/>
          </w:tcPr>
          <w:p w14:paraId="477771FC" w14:textId="2B7D9F4C" w:rsidR="00B54791" w:rsidRPr="006417BF" w:rsidRDefault="00B54791" w:rsidP="0064138F">
            <w:pPr>
              <w:keepNext/>
              <w:tabs>
                <w:tab w:val="decimal" w:pos="459"/>
              </w:tabs>
              <w:spacing w:line="276" w:lineRule="auto"/>
              <w:rPr>
                <w:lang w:val="en-GB"/>
              </w:rPr>
            </w:pPr>
            <w:r>
              <w:rPr>
                <w:lang w:val="en-GB"/>
              </w:rPr>
              <w:t xml:space="preserve">   3.7 (2)</w:t>
            </w:r>
          </w:p>
        </w:tc>
        <w:tc>
          <w:tcPr>
            <w:tcW w:w="993" w:type="dxa"/>
          </w:tcPr>
          <w:p w14:paraId="1B5A5A1F" w14:textId="323DEBEB" w:rsidR="00B54791" w:rsidRPr="006417BF" w:rsidRDefault="00B54791" w:rsidP="0064138F">
            <w:pPr>
              <w:keepNext/>
              <w:spacing w:line="276" w:lineRule="auto"/>
              <w:jc w:val="center"/>
              <w:rPr>
                <w:lang w:val="en-GB"/>
              </w:rPr>
            </w:pPr>
            <w:r>
              <w:rPr>
                <w:lang w:val="en-GB"/>
              </w:rPr>
              <w:t>.15</w:t>
            </w:r>
            <w:r w:rsidR="00414803">
              <w:rPr>
                <w:lang w:val="en-GB"/>
              </w:rPr>
              <w:t>1</w:t>
            </w:r>
          </w:p>
        </w:tc>
      </w:tr>
      <w:tr w:rsidR="00B54791" w:rsidRPr="006417BF" w14:paraId="615791F4" w14:textId="77777777" w:rsidTr="00B54791">
        <w:tc>
          <w:tcPr>
            <w:tcW w:w="2376" w:type="dxa"/>
          </w:tcPr>
          <w:p w14:paraId="58787FDD" w14:textId="50DF23E3" w:rsidR="00B54791" w:rsidRPr="006417BF" w:rsidRDefault="00B54791" w:rsidP="0064138F">
            <w:pPr>
              <w:keepNext/>
              <w:spacing w:line="276" w:lineRule="auto"/>
              <w:rPr>
                <w:lang w:val="en-GB"/>
              </w:rPr>
            </w:pPr>
            <w:r>
              <w:rPr>
                <w:lang w:val="en-GB"/>
              </w:rPr>
              <w:t>3. DR</w:t>
            </w:r>
          </w:p>
        </w:tc>
        <w:tc>
          <w:tcPr>
            <w:tcW w:w="993" w:type="dxa"/>
          </w:tcPr>
          <w:p w14:paraId="41C19787" w14:textId="273132D1" w:rsidR="00B54791" w:rsidRDefault="00B54791" w:rsidP="0064138F">
            <w:pPr>
              <w:keepNext/>
              <w:spacing w:line="276" w:lineRule="auto"/>
              <w:ind w:right="-108"/>
              <w:jc w:val="center"/>
              <w:rPr>
                <w:lang w:val="en-GB"/>
              </w:rPr>
            </w:pPr>
            <w:r>
              <w:rPr>
                <w:lang w:val="en-GB"/>
              </w:rPr>
              <w:t>10</w:t>
            </w:r>
          </w:p>
        </w:tc>
        <w:tc>
          <w:tcPr>
            <w:tcW w:w="993" w:type="dxa"/>
          </w:tcPr>
          <w:p w14:paraId="21CE32CE" w14:textId="24CF5A22" w:rsidR="00B54791" w:rsidRDefault="00B54791" w:rsidP="0064138F">
            <w:pPr>
              <w:keepNext/>
              <w:spacing w:line="276" w:lineRule="auto"/>
              <w:rPr>
                <w:lang w:val="en-GB"/>
              </w:rPr>
            </w:pPr>
            <w:r>
              <w:rPr>
                <w:lang w:val="en-GB"/>
              </w:rPr>
              <w:t>5622</w:t>
            </w:r>
          </w:p>
        </w:tc>
        <w:tc>
          <w:tcPr>
            <w:tcW w:w="1134" w:type="dxa"/>
          </w:tcPr>
          <w:p w14:paraId="7E7FC36D" w14:textId="21C7F733" w:rsidR="00B54791" w:rsidRDefault="00B54791" w:rsidP="0064138F">
            <w:pPr>
              <w:keepNext/>
              <w:spacing w:line="276" w:lineRule="auto"/>
              <w:rPr>
                <w:lang w:val="en-GB"/>
              </w:rPr>
            </w:pPr>
            <w:r>
              <w:rPr>
                <w:lang w:val="en-GB"/>
              </w:rPr>
              <w:t>5602</w:t>
            </w:r>
          </w:p>
        </w:tc>
        <w:tc>
          <w:tcPr>
            <w:tcW w:w="1275" w:type="dxa"/>
          </w:tcPr>
          <w:p w14:paraId="06792E74" w14:textId="0A4245D4" w:rsidR="00B54791" w:rsidRPr="006417BF" w:rsidRDefault="00B54791" w:rsidP="0064138F">
            <w:pPr>
              <w:keepNext/>
              <w:tabs>
                <w:tab w:val="decimal" w:pos="459"/>
              </w:tabs>
              <w:spacing w:line="276" w:lineRule="auto"/>
              <w:rPr>
                <w:lang w:val="en-GB"/>
              </w:rPr>
            </w:pPr>
            <w:r>
              <w:rPr>
                <w:lang w:val="en-GB"/>
              </w:rPr>
              <w:t xml:space="preserve"> 29.9 (5) </w:t>
            </w:r>
          </w:p>
        </w:tc>
        <w:tc>
          <w:tcPr>
            <w:tcW w:w="993" w:type="dxa"/>
          </w:tcPr>
          <w:p w14:paraId="490F0C4C" w14:textId="31C373CA" w:rsidR="00B54791" w:rsidRPr="006417BF" w:rsidRDefault="00B54791" w:rsidP="0064138F">
            <w:pPr>
              <w:keepNext/>
              <w:spacing w:line="276" w:lineRule="auto"/>
              <w:jc w:val="center"/>
              <w:rPr>
                <w:lang w:val="en-GB"/>
              </w:rPr>
            </w:pPr>
            <w:r>
              <w:rPr>
                <w:lang w:val="en-GB"/>
              </w:rPr>
              <w:t>.00</w:t>
            </w:r>
            <w:r w:rsidR="00414803">
              <w:rPr>
                <w:lang w:val="en-GB"/>
              </w:rPr>
              <w:t>0</w:t>
            </w:r>
          </w:p>
        </w:tc>
      </w:tr>
      <w:tr w:rsidR="00B54791" w:rsidRPr="006417BF" w14:paraId="1D7B0BF7" w14:textId="77777777" w:rsidTr="00B54791">
        <w:tc>
          <w:tcPr>
            <w:tcW w:w="2376" w:type="dxa"/>
          </w:tcPr>
          <w:p w14:paraId="6D4CFB94" w14:textId="54E0C4AA" w:rsidR="00B54791" w:rsidRDefault="00B54791" w:rsidP="0064138F">
            <w:pPr>
              <w:keepNext/>
              <w:spacing w:line="276" w:lineRule="auto"/>
              <w:rPr>
                <w:lang w:val="en-GB"/>
              </w:rPr>
            </w:pPr>
            <w:r>
              <w:rPr>
                <w:lang w:val="en-GB"/>
              </w:rPr>
              <w:t>4. DR_WF</w:t>
            </w:r>
          </w:p>
        </w:tc>
        <w:tc>
          <w:tcPr>
            <w:tcW w:w="993" w:type="dxa"/>
          </w:tcPr>
          <w:p w14:paraId="1629BCD4" w14:textId="2577419C" w:rsidR="00B54791" w:rsidRDefault="00B54791" w:rsidP="0064138F">
            <w:pPr>
              <w:keepNext/>
              <w:spacing w:line="276" w:lineRule="auto"/>
              <w:ind w:right="-108"/>
              <w:jc w:val="center"/>
              <w:rPr>
                <w:lang w:val="en-GB"/>
              </w:rPr>
            </w:pPr>
            <w:r>
              <w:rPr>
                <w:lang w:val="en-GB"/>
              </w:rPr>
              <w:t>12</w:t>
            </w:r>
          </w:p>
        </w:tc>
        <w:tc>
          <w:tcPr>
            <w:tcW w:w="993" w:type="dxa"/>
          </w:tcPr>
          <w:p w14:paraId="3D5C3FAC" w14:textId="3ADEF354" w:rsidR="00B54791" w:rsidRDefault="00B54791" w:rsidP="0064138F">
            <w:pPr>
              <w:keepNext/>
              <w:spacing w:line="276" w:lineRule="auto"/>
              <w:rPr>
                <w:lang w:val="en-GB"/>
              </w:rPr>
            </w:pPr>
            <w:r>
              <w:rPr>
                <w:lang w:val="en-GB"/>
              </w:rPr>
              <w:t>5605</w:t>
            </w:r>
          </w:p>
        </w:tc>
        <w:tc>
          <w:tcPr>
            <w:tcW w:w="1134" w:type="dxa"/>
          </w:tcPr>
          <w:p w14:paraId="17037A56" w14:textId="0FE792A5" w:rsidR="00B54791" w:rsidRDefault="00B54791" w:rsidP="0064138F">
            <w:pPr>
              <w:keepNext/>
              <w:spacing w:line="276" w:lineRule="auto"/>
              <w:rPr>
                <w:lang w:val="en-GB"/>
              </w:rPr>
            </w:pPr>
            <w:r>
              <w:rPr>
                <w:lang w:val="en-GB"/>
              </w:rPr>
              <w:t>5581</w:t>
            </w:r>
          </w:p>
        </w:tc>
        <w:tc>
          <w:tcPr>
            <w:tcW w:w="1275" w:type="dxa"/>
          </w:tcPr>
          <w:p w14:paraId="7B78E857" w14:textId="1A5D5994" w:rsidR="00B54791" w:rsidRDefault="00B54791" w:rsidP="0064138F">
            <w:pPr>
              <w:keepNext/>
              <w:tabs>
                <w:tab w:val="decimal" w:pos="459"/>
              </w:tabs>
              <w:spacing w:line="276" w:lineRule="auto"/>
              <w:rPr>
                <w:lang w:val="en-GB"/>
              </w:rPr>
            </w:pPr>
            <w:r>
              <w:rPr>
                <w:lang w:val="en-GB"/>
              </w:rPr>
              <w:t xml:space="preserve"> 21.1 (2)</w:t>
            </w:r>
          </w:p>
        </w:tc>
        <w:tc>
          <w:tcPr>
            <w:tcW w:w="993" w:type="dxa"/>
          </w:tcPr>
          <w:p w14:paraId="68764D29" w14:textId="608A3942" w:rsidR="00B54791" w:rsidRDefault="00B54791" w:rsidP="0064138F">
            <w:pPr>
              <w:keepNext/>
              <w:spacing w:line="276" w:lineRule="auto"/>
              <w:jc w:val="center"/>
              <w:rPr>
                <w:lang w:val="en-GB"/>
              </w:rPr>
            </w:pPr>
            <w:r>
              <w:rPr>
                <w:lang w:val="en-GB"/>
              </w:rPr>
              <w:t>.00</w:t>
            </w:r>
            <w:r w:rsidR="00414803">
              <w:rPr>
                <w:lang w:val="en-GB"/>
              </w:rPr>
              <w:t>0</w:t>
            </w:r>
          </w:p>
        </w:tc>
      </w:tr>
      <w:tr w:rsidR="00B54791" w:rsidRPr="006417BF" w14:paraId="45276169" w14:textId="77777777" w:rsidTr="00414803">
        <w:tc>
          <w:tcPr>
            <w:tcW w:w="2376" w:type="dxa"/>
          </w:tcPr>
          <w:p w14:paraId="3C85F915" w14:textId="4DE59216" w:rsidR="00B54791" w:rsidRDefault="00B54791" w:rsidP="0064138F">
            <w:pPr>
              <w:keepNext/>
              <w:spacing w:line="276" w:lineRule="auto"/>
              <w:rPr>
                <w:lang w:val="en-GB"/>
              </w:rPr>
            </w:pPr>
            <w:r>
              <w:rPr>
                <w:lang w:val="en-GB"/>
              </w:rPr>
              <w:t>5. DR_WR</w:t>
            </w:r>
          </w:p>
        </w:tc>
        <w:tc>
          <w:tcPr>
            <w:tcW w:w="993" w:type="dxa"/>
          </w:tcPr>
          <w:p w14:paraId="0EECE458" w14:textId="6B1CD4A9" w:rsidR="00B54791" w:rsidRDefault="00B54791" w:rsidP="0064138F">
            <w:pPr>
              <w:keepNext/>
              <w:spacing w:line="276" w:lineRule="auto"/>
              <w:ind w:right="-108"/>
              <w:jc w:val="center"/>
              <w:rPr>
                <w:lang w:val="en-GB"/>
              </w:rPr>
            </w:pPr>
            <w:r>
              <w:rPr>
                <w:lang w:val="en-GB"/>
              </w:rPr>
              <w:t>21</w:t>
            </w:r>
          </w:p>
        </w:tc>
        <w:tc>
          <w:tcPr>
            <w:tcW w:w="993" w:type="dxa"/>
          </w:tcPr>
          <w:p w14:paraId="7AB161F5" w14:textId="5A3DC64A" w:rsidR="00B54791" w:rsidRDefault="00B54791" w:rsidP="0064138F">
            <w:pPr>
              <w:keepNext/>
              <w:spacing w:line="276" w:lineRule="auto"/>
              <w:rPr>
                <w:lang w:val="en-GB"/>
              </w:rPr>
            </w:pPr>
            <w:r>
              <w:rPr>
                <w:lang w:val="en-GB"/>
              </w:rPr>
              <w:t>5370</w:t>
            </w:r>
          </w:p>
        </w:tc>
        <w:tc>
          <w:tcPr>
            <w:tcW w:w="1134" w:type="dxa"/>
          </w:tcPr>
          <w:p w14:paraId="0207F137" w14:textId="05B55B44" w:rsidR="00B54791" w:rsidRDefault="00B54791" w:rsidP="0064138F">
            <w:pPr>
              <w:keepNext/>
              <w:spacing w:line="276" w:lineRule="auto"/>
              <w:rPr>
                <w:lang w:val="en-GB"/>
              </w:rPr>
            </w:pPr>
            <w:r>
              <w:rPr>
                <w:lang w:val="en-GB"/>
              </w:rPr>
              <w:t>5329</w:t>
            </w:r>
          </w:p>
        </w:tc>
        <w:tc>
          <w:tcPr>
            <w:tcW w:w="1275" w:type="dxa"/>
          </w:tcPr>
          <w:p w14:paraId="05BD6C2D" w14:textId="197AE2D9" w:rsidR="00B54791" w:rsidRDefault="00B54791" w:rsidP="0064138F">
            <w:pPr>
              <w:keepNext/>
              <w:tabs>
                <w:tab w:val="decimal" w:pos="459"/>
              </w:tabs>
              <w:spacing w:line="276" w:lineRule="auto"/>
              <w:rPr>
                <w:lang w:val="en-GB"/>
              </w:rPr>
            </w:pPr>
            <w:r>
              <w:rPr>
                <w:lang w:val="en-GB"/>
              </w:rPr>
              <w:t>252.4 (9)</w:t>
            </w:r>
          </w:p>
        </w:tc>
        <w:tc>
          <w:tcPr>
            <w:tcW w:w="993" w:type="dxa"/>
          </w:tcPr>
          <w:p w14:paraId="4EEBBFBC" w14:textId="0C63824B" w:rsidR="00B54791" w:rsidRDefault="00B54791" w:rsidP="0064138F">
            <w:pPr>
              <w:keepNext/>
              <w:spacing w:line="276" w:lineRule="auto"/>
              <w:jc w:val="center"/>
              <w:rPr>
                <w:lang w:val="en-GB"/>
              </w:rPr>
            </w:pPr>
            <w:r>
              <w:rPr>
                <w:lang w:val="en-GB"/>
              </w:rPr>
              <w:t>.00</w:t>
            </w:r>
            <w:r w:rsidR="00414803">
              <w:rPr>
                <w:lang w:val="en-GB"/>
              </w:rPr>
              <w:t>0</w:t>
            </w:r>
          </w:p>
        </w:tc>
      </w:tr>
      <w:tr w:rsidR="00414803" w:rsidRPr="006417BF" w14:paraId="0BF83FC9" w14:textId="77777777" w:rsidTr="00B54791">
        <w:tc>
          <w:tcPr>
            <w:tcW w:w="2376" w:type="dxa"/>
            <w:tcBorders>
              <w:bottom w:val="single" w:sz="4" w:space="0" w:color="auto"/>
            </w:tcBorders>
          </w:tcPr>
          <w:p w14:paraId="2287F645" w14:textId="79C93034" w:rsidR="00414803" w:rsidRDefault="00414803" w:rsidP="0064138F">
            <w:pPr>
              <w:keepNext/>
              <w:spacing w:line="276" w:lineRule="auto"/>
              <w:rPr>
                <w:lang w:val="en-GB"/>
              </w:rPr>
            </w:pPr>
            <w:r>
              <w:rPr>
                <w:lang w:val="en-GB"/>
              </w:rPr>
              <w:t>6. DR_WR_S</w:t>
            </w:r>
            <w:r w:rsidR="00477DA2">
              <w:rPr>
                <w:lang w:val="en-GB"/>
              </w:rPr>
              <w:t>R</w:t>
            </w:r>
          </w:p>
        </w:tc>
        <w:tc>
          <w:tcPr>
            <w:tcW w:w="993" w:type="dxa"/>
            <w:tcBorders>
              <w:bottom w:val="single" w:sz="4" w:space="0" w:color="auto"/>
            </w:tcBorders>
          </w:tcPr>
          <w:p w14:paraId="54FF7547" w14:textId="66EEF165" w:rsidR="00414803" w:rsidRDefault="00414803" w:rsidP="0064138F">
            <w:pPr>
              <w:keepNext/>
              <w:spacing w:line="276" w:lineRule="auto"/>
              <w:ind w:right="-108"/>
              <w:jc w:val="center"/>
              <w:rPr>
                <w:lang w:val="en-GB"/>
              </w:rPr>
            </w:pPr>
            <w:r>
              <w:rPr>
                <w:lang w:val="en-GB"/>
              </w:rPr>
              <w:t>2</w:t>
            </w:r>
            <w:r w:rsidR="005A3BDE">
              <w:rPr>
                <w:lang w:val="en-GB"/>
              </w:rPr>
              <w:t>8</w:t>
            </w:r>
          </w:p>
        </w:tc>
        <w:tc>
          <w:tcPr>
            <w:tcW w:w="993" w:type="dxa"/>
            <w:tcBorders>
              <w:bottom w:val="single" w:sz="4" w:space="0" w:color="auto"/>
            </w:tcBorders>
          </w:tcPr>
          <w:p w14:paraId="6743182E" w14:textId="34C9A5CD" w:rsidR="00414803" w:rsidRDefault="005A3BDE" w:rsidP="0064138F">
            <w:pPr>
              <w:keepNext/>
              <w:spacing w:line="276" w:lineRule="auto"/>
              <w:rPr>
                <w:lang w:val="en-GB"/>
              </w:rPr>
            </w:pPr>
            <w:r>
              <w:rPr>
                <w:lang w:val="en-GB"/>
              </w:rPr>
              <w:t>5358</w:t>
            </w:r>
          </w:p>
        </w:tc>
        <w:tc>
          <w:tcPr>
            <w:tcW w:w="1134" w:type="dxa"/>
            <w:tcBorders>
              <w:bottom w:val="single" w:sz="4" w:space="0" w:color="auto"/>
            </w:tcBorders>
          </w:tcPr>
          <w:p w14:paraId="1403926D" w14:textId="5C40F6CE" w:rsidR="00414803" w:rsidRDefault="00414803" w:rsidP="0064138F">
            <w:pPr>
              <w:keepNext/>
              <w:spacing w:line="276" w:lineRule="auto"/>
              <w:rPr>
                <w:lang w:val="en-GB"/>
              </w:rPr>
            </w:pPr>
            <w:r>
              <w:rPr>
                <w:lang w:val="en-GB"/>
              </w:rPr>
              <w:t>53</w:t>
            </w:r>
            <w:r w:rsidR="005A3BDE">
              <w:rPr>
                <w:lang w:val="en-GB"/>
              </w:rPr>
              <w:t>03</w:t>
            </w:r>
          </w:p>
        </w:tc>
        <w:tc>
          <w:tcPr>
            <w:tcW w:w="1275" w:type="dxa"/>
            <w:tcBorders>
              <w:bottom w:val="single" w:sz="4" w:space="0" w:color="auto"/>
            </w:tcBorders>
          </w:tcPr>
          <w:p w14:paraId="681520C8" w14:textId="0A50B9D3" w:rsidR="00414803" w:rsidRDefault="005A3BDE" w:rsidP="0064138F">
            <w:pPr>
              <w:keepNext/>
              <w:tabs>
                <w:tab w:val="decimal" w:pos="459"/>
              </w:tabs>
              <w:spacing w:line="276" w:lineRule="auto"/>
              <w:rPr>
                <w:lang w:val="en-GB"/>
              </w:rPr>
            </w:pPr>
            <w:r>
              <w:rPr>
                <w:lang w:val="en-GB"/>
              </w:rPr>
              <w:t>26.1 (7</w:t>
            </w:r>
            <w:r w:rsidR="00414803">
              <w:rPr>
                <w:lang w:val="en-GB"/>
              </w:rPr>
              <w:t>)</w:t>
            </w:r>
          </w:p>
        </w:tc>
        <w:tc>
          <w:tcPr>
            <w:tcW w:w="993" w:type="dxa"/>
            <w:tcBorders>
              <w:bottom w:val="single" w:sz="4" w:space="0" w:color="auto"/>
            </w:tcBorders>
          </w:tcPr>
          <w:p w14:paraId="0D9799E9" w14:textId="4503690B" w:rsidR="00414803" w:rsidRDefault="005A3BDE" w:rsidP="0064138F">
            <w:pPr>
              <w:keepNext/>
              <w:spacing w:line="276" w:lineRule="auto"/>
              <w:jc w:val="center"/>
              <w:rPr>
                <w:lang w:val="en-GB"/>
              </w:rPr>
            </w:pPr>
            <w:r>
              <w:rPr>
                <w:lang w:val="en-GB"/>
              </w:rPr>
              <w:t>.000</w:t>
            </w:r>
          </w:p>
        </w:tc>
      </w:tr>
    </w:tbl>
    <w:p w14:paraId="77872F61" w14:textId="76975EA9" w:rsidR="0091705F" w:rsidRPr="00E13FDD" w:rsidRDefault="0091705F" w:rsidP="0091705F">
      <w:pPr>
        <w:rPr>
          <w:sz w:val="20"/>
          <w:szCs w:val="20"/>
          <w:lang w:val="en-GB"/>
        </w:rPr>
      </w:pPr>
      <w:r w:rsidRPr="002919DF">
        <w:rPr>
          <w:i/>
          <w:sz w:val="20"/>
          <w:szCs w:val="20"/>
          <w:lang w:val="en-GB"/>
        </w:rPr>
        <w:t>Note</w:t>
      </w:r>
      <w:r w:rsidRPr="002919DF">
        <w:rPr>
          <w:sz w:val="20"/>
          <w:szCs w:val="20"/>
          <w:lang w:val="en-GB"/>
        </w:rPr>
        <w:t xml:space="preserve">. </w:t>
      </w:r>
      <w:r w:rsidR="00CA7DD8" w:rsidRPr="002919DF">
        <w:rPr>
          <w:sz w:val="20"/>
          <w:szCs w:val="20"/>
          <w:lang w:val="en-GB"/>
        </w:rPr>
        <w:t>DF = model with f</w:t>
      </w:r>
      <w:r w:rsidR="00E930E4" w:rsidRPr="002919DF">
        <w:rPr>
          <w:sz w:val="20"/>
          <w:szCs w:val="20"/>
          <w:lang w:val="en-GB"/>
        </w:rPr>
        <w:t xml:space="preserve">ixed effects for </w:t>
      </w:r>
      <w:r w:rsidR="00CA7DD8" w:rsidRPr="002919DF">
        <w:rPr>
          <w:sz w:val="20"/>
          <w:szCs w:val="20"/>
          <w:lang w:val="en-GB"/>
        </w:rPr>
        <w:t xml:space="preserve">daily </w:t>
      </w:r>
      <w:r w:rsidR="00E930E4" w:rsidRPr="002919DF">
        <w:rPr>
          <w:sz w:val="20"/>
          <w:szCs w:val="20"/>
          <w:lang w:val="en-GB"/>
        </w:rPr>
        <w:t xml:space="preserve">cyclic terms, </w:t>
      </w:r>
      <w:r w:rsidR="00CA7DD8" w:rsidRPr="002919DF">
        <w:rPr>
          <w:sz w:val="20"/>
          <w:szCs w:val="20"/>
          <w:lang w:val="en-GB"/>
        </w:rPr>
        <w:t>DR</w:t>
      </w:r>
      <w:r w:rsidR="00E930E4" w:rsidRPr="002919DF">
        <w:rPr>
          <w:sz w:val="20"/>
          <w:szCs w:val="20"/>
          <w:lang w:val="en-GB"/>
        </w:rPr>
        <w:t xml:space="preserve"> = model with random effects for </w:t>
      </w:r>
      <w:r w:rsidR="00CA7DD8" w:rsidRPr="002919DF">
        <w:rPr>
          <w:sz w:val="20"/>
          <w:szCs w:val="20"/>
          <w:lang w:val="en-GB"/>
        </w:rPr>
        <w:t xml:space="preserve">daily </w:t>
      </w:r>
      <w:r w:rsidR="00E930E4" w:rsidRPr="002919DF">
        <w:rPr>
          <w:sz w:val="20"/>
          <w:szCs w:val="20"/>
          <w:lang w:val="en-GB"/>
        </w:rPr>
        <w:t>cyclic terms.</w:t>
      </w:r>
      <w:r w:rsidR="00DB441A" w:rsidRPr="002919DF">
        <w:rPr>
          <w:sz w:val="20"/>
          <w:szCs w:val="20"/>
          <w:lang w:val="en-GB"/>
        </w:rPr>
        <w:t xml:space="preserve"> D</w:t>
      </w:r>
      <w:r w:rsidR="00CA7DD8" w:rsidRPr="002919DF">
        <w:rPr>
          <w:sz w:val="20"/>
          <w:szCs w:val="20"/>
          <w:lang w:val="en-GB"/>
        </w:rPr>
        <w:t xml:space="preserve">R_WF </w:t>
      </w:r>
      <w:r w:rsidR="00DB441A" w:rsidRPr="002919DF">
        <w:rPr>
          <w:sz w:val="20"/>
          <w:szCs w:val="20"/>
          <w:lang w:val="en-GB"/>
        </w:rPr>
        <w:t>= model with daily and weekly cyclic terms, daily terms are random</w:t>
      </w:r>
      <w:r w:rsidR="00CA7DD8" w:rsidRPr="002919DF">
        <w:rPr>
          <w:sz w:val="20"/>
          <w:szCs w:val="20"/>
          <w:lang w:val="en-GB"/>
        </w:rPr>
        <w:t>, weekly terms are fixed</w:t>
      </w:r>
      <w:r w:rsidR="00DB441A" w:rsidRPr="002919DF">
        <w:rPr>
          <w:sz w:val="20"/>
          <w:szCs w:val="20"/>
          <w:lang w:val="en-GB"/>
        </w:rPr>
        <w:t>.</w:t>
      </w:r>
      <w:r w:rsidR="00CA7DD8" w:rsidRPr="002919DF">
        <w:rPr>
          <w:sz w:val="20"/>
          <w:szCs w:val="20"/>
          <w:lang w:val="en-GB"/>
        </w:rPr>
        <w:t xml:space="preserve"> DR_W</w:t>
      </w:r>
      <w:r w:rsidR="006E49DE" w:rsidRPr="002919DF">
        <w:rPr>
          <w:sz w:val="20"/>
          <w:szCs w:val="20"/>
          <w:lang w:val="en-GB"/>
        </w:rPr>
        <w:t>R</w:t>
      </w:r>
      <w:r w:rsidR="00CA7DD8" w:rsidRPr="002919DF">
        <w:rPr>
          <w:sz w:val="20"/>
          <w:szCs w:val="20"/>
          <w:lang w:val="en-GB"/>
        </w:rPr>
        <w:t xml:space="preserve"> = model with daily and weekly cyclic terms, all terms are random.</w:t>
      </w:r>
      <w:r w:rsidR="00414803">
        <w:rPr>
          <w:sz w:val="20"/>
          <w:szCs w:val="20"/>
          <w:lang w:val="en-GB"/>
        </w:rPr>
        <w:t xml:space="preserve"> </w:t>
      </w:r>
      <w:r w:rsidR="00414803" w:rsidRPr="002919DF">
        <w:rPr>
          <w:sz w:val="20"/>
          <w:szCs w:val="20"/>
          <w:lang w:val="en-GB"/>
        </w:rPr>
        <w:t>DR_WR</w:t>
      </w:r>
      <w:r w:rsidR="00477DA2">
        <w:rPr>
          <w:sz w:val="20"/>
          <w:szCs w:val="20"/>
          <w:lang w:val="en-GB"/>
        </w:rPr>
        <w:t>_SR</w:t>
      </w:r>
      <w:r w:rsidR="00414803" w:rsidRPr="002919DF">
        <w:rPr>
          <w:sz w:val="20"/>
          <w:szCs w:val="20"/>
          <w:lang w:val="en-GB"/>
        </w:rPr>
        <w:t xml:space="preserve"> = </w:t>
      </w:r>
      <w:r w:rsidR="00414803">
        <w:rPr>
          <w:sz w:val="20"/>
          <w:szCs w:val="20"/>
          <w:lang w:val="en-GB"/>
        </w:rPr>
        <w:t xml:space="preserve">as model DR_WR with </w:t>
      </w:r>
      <w:r w:rsidR="00477DA2">
        <w:rPr>
          <w:sz w:val="20"/>
          <w:szCs w:val="20"/>
          <w:lang w:val="en-GB"/>
        </w:rPr>
        <w:t>an additional random</w:t>
      </w:r>
      <w:r w:rsidR="00414803">
        <w:rPr>
          <w:sz w:val="20"/>
          <w:szCs w:val="20"/>
          <w:lang w:val="en-GB"/>
        </w:rPr>
        <w:t xml:space="preserve"> effect </w:t>
      </w:r>
      <w:r w:rsidR="006F2C9B">
        <w:rPr>
          <w:sz w:val="20"/>
          <w:szCs w:val="20"/>
          <w:lang w:val="en-GB"/>
        </w:rPr>
        <w:t>for the covariate</w:t>
      </w:r>
      <w:r w:rsidR="00414803">
        <w:rPr>
          <w:sz w:val="20"/>
          <w:szCs w:val="20"/>
          <w:lang w:val="en-GB"/>
        </w:rPr>
        <w:t xml:space="preserve"> stress</w:t>
      </w:r>
      <w:r w:rsidR="00414803" w:rsidRPr="002919DF">
        <w:rPr>
          <w:sz w:val="20"/>
          <w:szCs w:val="20"/>
          <w:lang w:val="en-GB"/>
        </w:rPr>
        <w:t>.</w:t>
      </w:r>
    </w:p>
    <w:p w14:paraId="17385DE6" w14:textId="77777777" w:rsidR="0091705F" w:rsidRDefault="0091705F" w:rsidP="00C86E32">
      <w:pPr>
        <w:spacing w:line="480" w:lineRule="auto"/>
        <w:ind w:firstLine="709"/>
        <w:rPr>
          <w:lang w:val="en-GB"/>
        </w:rPr>
      </w:pPr>
    </w:p>
    <w:p w14:paraId="602F0D35" w14:textId="4FB1A146" w:rsidR="000A2109" w:rsidRDefault="00A33C63" w:rsidP="00C86E32">
      <w:pPr>
        <w:spacing w:line="480" w:lineRule="auto"/>
        <w:ind w:firstLine="709"/>
        <w:rPr>
          <w:lang w:val="en-GB"/>
        </w:rPr>
      </w:pPr>
      <w:r>
        <w:rPr>
          <w:lang w:val="en-US"/>
        </w:rPr>
        <w:t>In the third model</w:t>
      </w:r>
      <w:r w:rsidR="00603424">
        <w:rPr>
          <w:lang w:val="en-US"/>
        </w:rPr>
        <w:t>,</w:t>
      </w:r>
      <w:r>
        <w:rPr>
          <w:lang w:val="en-US"/>
        </w:rPr>
        <w:t xml:space="preserve"> the cyclic terms were allowed to be random. This means that in this model every subject can have its o</w:t>
      </w:r>
      <w:r w:rsidR="000A2109">
        <w:rPr>
          <w:lang w:val="en-US"/>
        </w:rPr>
        <w:t>w</w:t>
      </w:r>
      <w:r>
        <w:rPr>
          <w:lang w:val="en-US"/>
        </w:rPr>
        <w:t xml:space="preserve">n amplitude and phase. </w:t>
      </w:r>
      <w:r w:rsidR="004156C6" w:rsidRPr="00F235A3">
        <w:rPr>
          <w:lang w:val="en-US"/>
        </w:rPr>
        <w:t>Based on the</w:t>
      </w:r>
      <w:r w:rsidR="000A2109">
        <w:rPr>
          <w:lang w:val="en-US"/>
        </w:rPr>
        <w:t xml:space="preserve"> significant</w:t>
      </w:r>
      <w:r w:rsidR="004156C6" w:rsidRPr="00F235A3">
        <w:rPr>
          <w:lang w:val="en-US"/>
        </w:rPr>
        <w:t xml:space="preserve"> likelihood ratio test</w:t>
      </w:r>
      <w:r w:rsidR="00D45408" w:rsidRPr="00F235A3">
        <w:rPr>
          <w:lang w:val="en-US"/>
        </w:rPr>
        <w:t>,</w:t>
      </w:r>
      <w:r w:rsidR="004156C6" w:rsidRPr="00F235A3">
        <w:rPr>
          <w:lang w:val="en-US"/>
        </w:rPr>
        <w:t xml:space="preserve"> </w:t>
      </w:r>
      <w:r w:rsidR="000A2109">
        <w:rPr>
          <w:lang w:val="en-US"/>
        </w:rPr>
        <w:t>this model</w:t>
      </w:r>
      <w:r w:rsidR="00D45408">
        <w:rPr>
          <w:lang w:val="en-US"/>
        </w:rPr>
        <w:t xml:space="preserve"> </w:t>
      </w:r>
      <w:r w:rsidR="000C77C8">
        <w:rPr>
          <w:lang w:val="en-US"/>
        </w:rPr>
        <w:t>was</w:t>
      </w:r>
      <w:r w:rsidR="000C77C8" w:rsidRPr="00F235A3">
        <w:rPr>
          <w:lang w:val="en-US"/>
        </w:rPr>
        <w:t xml:space="preserve"> </w:t>
      </w:r>
      <w:r w:rsidR="004156C6" w:rsidRPr="00F235A3">
        <w:rPr>
          <w:lang w:val="en-US"/>
        </w:rPr>
        <w:t xml:space="preserve">preferred over the </w:t>
      </w:r>
      <w:r w:rsidR="000A2109">
        <w:rPr>
          <w:lang w:val="en-US"/>
        </w:rPr>
        <w:t>null model and the daily cyclic model with fixed effects</w:t>
      </w:r>
      <w:r w:rsidR="004156C6" w:rsidRPr="00F235A3">
        <w:rPr>
          <w:lang w:val="en-US"/>
        </w:rPr>
        <w:t xml:space="preserve">. </w:t>
      </w:r>
      <w:r w:rsidR="00011C8C" w:rsidRPr="00F235A3">
        <w:rPr>
          <w:lang w:val="en-US"/>
        </w:rPr>
        <w:t xml:space="preserve">The </w:t>
      </w:r>
      <w:r w:rsidR="00011C8C">
        <w:rPr>
          <w:lang w:val="en-GB"/>
        </w:rPr>
        <w:t xml:space="preserve">AIC </w:t>
      </w:r>
      <w:r w:rsidR="000A2109">
        <w:rPr>
          <w:lang w:val="en-GB"/>
        </w:rPr>
        <w:t xml:space="preserve">(lower values indicate better fit) </w:t>
      </w:r>
      <w:r w:rsidR="00011C8C">
        <w:rPr>
          <w:lang w:val="en-GB"/>
        </w:rPr>
        <w:t xml:space="preserve">also </w:t>
      </w:r>
      <w:r w:rsidR="00D45408">
        <w:rPr>
          <w:lang w:val="en-GB"/>
        </w:rPr>
        <w:t>indicate</w:t>
      </w:r>
      <w:r w:rsidR="000C77C8">
        <w:rPr>
          <w:lang w:val="en-GB"/>
        </w:rPr>
        <w:t>d</w:t>
      </w:r>
      <w:r w:rsidR="00D45408">
        <w:rPr>
          <w:lang w:val="en-GB"/>
        </w:rPr>
        <w:t xml:space="preserve"> preference </w:t>
      </w:r>
      <w:r w:rsidR="00F235A3">
        <w:rPr>
          <w:lang w:val="en-GB"/>
        </w:rPr>
        <w:t>for</w:t>
      </w:r>
      <w:r w:rsidR="00D45408">
        <w:rPr>
          <w:lang w:val="en-GB"/>
        </w:rPr>
        <w:t xml:space="preserve"> </w:t>
      </w:r>
      <w:r w:rsidR="000A2109">
        <w:rPr>
          <w:lang w:val="en-GB"/>
        </w:rPr>
        <w:t>this</w:t>
      </w:r>
      <w:r w:rsidR="00011C8C">
        <w:rPr>
          <w:lang w:val="en-GB"/>
        </w:rPr>
        <w:t xml:space="preserve"> model </w:t>
      </w:r>
      <w:r w:rsidR="00F235A3">
        <w:rPr>
          <w:lang w:val="en-GB"/>
        </w:rPr>
        <w:t>over</w:t>
      </w:r>
      <w:r w:rsidR="00011C8C">
        <w:rPr>
          <w:lang w:val="en-GB"/>
        </w:rPr>
        <w:t xml:space="preserve"> the other models. </w:t>
      </w:r>
      <w:r w:rsidR="00AD6A27">
        <w:rPr>
          <w:lang w:val="en-GB"/>
        </w:rPr>
        <w:t xml:space="preserve">The estimated amplitude </w:t>
      </w:r>
      <w:r w:rsidR="0059530B">
        <w:rPr>
          <w:lang w:val="en-GB"/>
        </w:rPr>
        <w:t xml:space="preserve">in standard deviations </w:t>
      </w:r>
      <w:r w:rsidR="00AD6A27">
        <w:rPr>
          <w:lang w:val="en-GB"/>
        </w:rPr>
        <w:t xml:space="preserve">and </w:t>
      </w:r>
      <w:r w:rsidR="000D47FC">
        <w:rPr>
          <w:lang w:val="en-GB"/>
        </w:rPr>
        <w:t>phase</w:t>
      </w:r>
      <w:r w:rsidR="00AD6A27">
        <w:rPr>
          <w:lang w:val="en-GB"/>
        </w:rPr>
        <w:t xml:space="preserve"> </w:t>
      </w:r>
      <w:r w:rsidR="00483B5A">
        <w:rPr>
          <w:lang w:val="en-GB"/>
        </w:rPr>
        <w:t>shift</w:t>
      </w:r>
      <w:r w:rsidR="0059530B">
        <w:rPr>
          <w:lang w:val="en-GB"/>
        </w:rPr>
        <w:t xml:space="preserve"> </w:t>
      </w:r>
      <w:r w:rsidR="000C77C8">
        <w:rPr>
          <w:lang w:val="en-GB"/>
        </w:rPr>
        <w:t>were</w:t>
      </w:r>
      <w:r w:rsidR="00483B5A">
        <w:rPr>
          <w:lang w:val="en-GB"/>
        </w:rPr>
        <w:t>,</w:t>
      </w:r>
      <w:r w:rsidR="000C77C8">
        <w:rPr>
          <w:lang w:val="en-GB"/>
        </w:rPr>
        <w:t xml:space="preserve"> </w:t>
      </w:r>
      <w:r w:rsidR="00F20639">
        <w:rPr>
          <w:lang w:val="en-GB"/>
        </w:rPr>
        <w:t>respectively</w:t>
      </w:r>
      <w:r w:rsidR="0091662C">
        <w:rPr>
          <w:lang w:val="en-GB"/>
        </w:rPr>
        <w:t>,</w:t>
      </w:r>
      <w:r w:rsidR="00F20639">
        <w:rPr>
          <w:lang w:val="en-GB"/>
        </w:rPr>
        <w:t xml:space="preserve"> </w:t>
      </w:r>
      <w:r w:rsidR="0091662C" w:rsidRPr="00287701">
        <w:rPr>
          <w:i/>
          <w:lang w:val="en-GB"/>
        </w:rPr>
        <w:t>b</w:t>
      </w:r>
      <w:r w:rsidR="0091662C" w:rsidRPr="0091662C">
        <w:rPr>
          <w:vertAlign w:val="subscript"/>
          <w:lang w:val="en-GB"/>
        </w:rPr>
        <w:t>1</w:t>
      </w:r>
      <w:r w:rsidR="0091662C">
        <w:rPr>
          <w:lang w:val="en-GB"/>
        </w:rPr>
        <w:t xml:space="preserve"> = </w:t>
      </w:r>
      <w:r w:rsidR="004156C6">
        <w:rPr>
          <w:lang w:val="en-GB"/>
        </w:rPr>
        <w:t>0.0</w:t>
      </w:r>
      <w:r w:rsidR="000A2109">
        <w:rPr>
          <w:lang w:val="en-GB"/>
        </w:rPr>
        <w:t>5</w:t>
      </w:r>
      <w:r w:rsidR="00800093">
        <w:rPr>
          <w:lang w:val="en-GB"/>
        </w:rPr>
        <w:t xml:space="preserve"> </w:t>
      </w:r>
      <w:r w:rsidR="00F20639">
        <w:rPr>
          <w:lang w:val="en-GB"/>
        </w:rPr>
        <w:t xml:space="preserve">and </w:t>
      </w:r>
      <w:r w:rsidR="00800093" w:rsidRPr="00287701">
        <w:rPr>
          <w:i/>
          <w:lang w:val="en-GB"/>
        </w:rPr>
        <w:t>b</w:t>
      </w:r>
      <w:r w:rsidR="00800093" w:rsidRPr="00800093">
        <w:rPr>
          <w:vertAlign w:val="subscript"/>
          <w:lang w:val="en-GB"/>
        </w:rPr>
        <w:t>2</w:t>
      </w:r>
      <w:r w:rsidR="00800093">
        <w:rPr>
          <w:lang w:val="en-GB"/>
        </w:rPr>
        <w:t xml:space="preserve"> = </w:t>
      </w:r>
      <w:r w:rsidR="000A2109">
        <w:rPr>
          <w:lang w:val="en-GB"/>
        </w:rPr>
        <w:t>7</w:t>
      </w:r>
      <w:r w:rsidR="00AD6A27">
        <w:rPr>
          <w:lang w:val="en-GB"/>
        </w:rPr>
        <w:t>.</w:t>
      </w:r>
      <w:r w:rsidR="008B787C">
        <w:rPr>
          <w:lang w:val="en-GB"/>
        </w:rPr>
        <w:t>9</w:t>
      </w:r>
      <w:r w:rsidR="00AD6A27">
        <w:rPr>
          <w:lang w:val="en-GB"/>
        </w:rPr>
        <w:t xml:space="preserve">. </w:t>
      </w:r>
    </w:p>
    <w:p w14:paraId="4A7F541E" w14:textId="125A8F16" w:rsidR="00D26B53" w:rsidRDefault="00DB441A" w:rsidP="00D26B53">
      <w:pPr>
        <w:spacing w:line="480" w:lineRule="auto"/>
        <w:ind w:firstLine="709"/>
        <w:rPr>
          <w:lang w:val="en-GB"/>
        </w:rPr>
      </w:pPr>
      <w:r>
        <w:rPr>
          <w:lang w:val="en-GB"/>
        </w:rPr>
        <w:t>To improve the model furth</w:t>
      </w:r>
      <w:r w:rsidR="00CA7DD8">
        <w:rPr>
          <w:lang w:val="en-GB"/>
        </w:rPr>
        <w:t>er</w:t>
      </w:r>
      <w:r w:rsidR="00603424">
        <w:rPr>
          <w:lang w:val="en-GB"/>
        </w:rPr>
        <w:t>,</w:t>
      </w:r>
      <w:r w:rsidR="00426E07">
        <w:rPr>
          <w:lang w:val="en-GB"/>
        </w:rPr>
        <w:t xml:space="preserve"> </w:t>
      </w:r>
      <w:r w:rsidR="00CA7DD8">
        <w:rPr>
          <w:lang w:val="en-GB"/>
        </w:rPr>
        <w:t>we added weekly cyclic terms,</w:t>
      </w:r>
      <w:r>
        <w:rPr>
          <w:lang w:val="en-GB"/>
        </w:rPr>
        <w:t xml:space="preserve"> </w:t>
      </w:r>
      <w:r w:rsidR="00CA7DD8">
        <w:rPr>
          <w:lang w:val="en-GB"/>
        </w:rPr>
        <w:t xml:space="preserve">implying that </w:t>
      </w:r>
      <w:r>
        <w:rPr>
          <w:lang w:val="en-GB"/>
        </w:rPr>
        <w:t>we allowed for both daily cycles and weekly cycles. The weekly terms were added as fixed affects</w:t>
      </w:r>
      <w:r w:rsidR="00CA7DD8">
        <w:rPr>
          <w:lang w:val="en-GB"/>
        </w:rPr>
        <w:t xml:space="preserve"> in this model</w:t>
      </w:r>
      <w:r>
        <w:rPr>
          <w:lang w:val="en-GB"/>
        </w:rPr>
        <w:t>, which means that the weekly cycles are assumed to be similar for all subjects.</w:t>
      </w:r>
      <w:r w:rsidR="00D26B53">
        <w:rPr>
          <w:lang w:val="en-GB"/>
        </w:rPr>
        <w:t xml:space="preserve"> This model appeared to </w:t>
      </w:r>
      <w:r w:rsidR="00460B70">
        <w:rPr>
          <w:lang w:val="en-GB"/>
        </w:rPr>
        <w:t xml:space="preserve">show </w:t>
      </w:r>
      <w:r w:rsidR="00D26B53">
        <w:rPr>
          <w:lang w:val="en-GB"/>
        </w:rPr>
        <w:t>a significant improvement upon the previous model</w:t>
      </w:r>
      <w:r w:rsidR="00460B70">
        <w:rPr>
          <w:lang w:val="en-GB"/>
        </w:rPr>
        <w:t>s</w:t>
      </w:r>
      <w:r w:rsidR="00D26B53">
        <w:rPr>
          <w:lang w:val="en-GB"/>
        </w:rPr>
        <w:t xml:space="preserve">. So, fixed weekly cycles seem to be present for intention to refrain from smoking in these data. The estimated amplitude in standard deviations and phase shift were, respectively, </w:t>
      </w:r>
      <w:r w:rsidR="00D26B53" w:rsidRPr="00287701">
        <w:rPr>
          <w:i/>
          <w:lang w:val="en-GB"/>
        </w:rPr>
        <w:t>b</w:t>
      </w:r>
      <w:r w:rsidR="00D17416">
        <w:rPr>
          <w:vertAlign w:val="subscript"/>
          <w:lang w:val="en-GB"/>
        </w:rPr>
        <w:t>3</w:t>
      </w:r>
      <w:r w:rsidR="00D26B53">
        <w:rPr>
          <w:lang w:val="en-GB"/>
        </w:rPr>
        <w:t xml:space="preserve"> = 0.10 and </w:t>
      </w:r>
      <w:r w:rsidR="00D26B53" w:rsidRPr="00287701">
        <w:rPr>
          <w:i/>
          <w:lang w:val="en-GB"/>
        </w:rPr>
        <w:t>b</w:t>
      </w:r>
      <w:r w:rsidR="00D17416">
        <w:rPr>
          <w:vertAlign w:val="subscript"/>
          <w:lang w:val="en-GB"/>
        </w:rPr>
        <w:t>4</w:t>
      </w:r>
      <w:r w:rsidR="00D26B53">
        <w:rPr>
          <w:lang w:val="en-GB"/>
        </w:rPr>
        <w:t xml:space="preserve"> = </w:t>
      </w:r>
      <w:r w:rsidR="00E97B8F">
        <w:rPr>
          <w:lang w:val="en-GB"/>
        </w:rPr>
        <w:t>5</w:t>
      </w:r>
      <w:r w:rsidR="00D26B53">
        <w:rPr>
          <w:lang w:val="en-GB"/>
        </w:rPr>
        <w:t>.</w:t>
      </w:r>
      <w:r w:rsidR="00E97B8F">
        <w:rPr>
          <w:lang w:val="en-GB"/>
        </w:rPr>
        <w:t>5</w:t>
      </w:r>
      <w:r w:rsidR="00D26B53">
        <w:rPr>
          <w:lang w:val="en-GB"/>
        </w:rPr>
        <w:t xml:space="preserve">, while the daily parameters in this model were </w:t>
      </w:r>
      <w:r w:rsidR="005E5CF9">
        <w:rPr>
          <w:lang w:val="en-GB"/>
        </w:rPr>
        <w:t xml:space="preserve">approximately the same as in the previous model, </w:t>
      </w:r>
      <w:r w:rsidR="00D26B53">
        <w:rPr>
          <w:lang w:val="en-GB"/>
        </w:rPr>
        <w:t xml:space="preserve">respectively, </w:t>
      </w:r>
      <w:r w:rsidR="00D26B53" w:rsidRPr="00287701">
        <w:rPr>
          <w:i/>
          <w:lang w:val="en-GB"/>
        </w:rPr>
        <w:t>b</w:t>
      </w:r>
      <w:r w:rsidR="00D26B53" w:rsidRPr="0091662C">
        <w:rPr>
          <w:vertAlign w:val="subscript"/>
          <w:lang w:val="en-GB"/>
        </w:rPr>
        <w:t>1</w:t>
      </w:r>
      <w:r w:rsidR="00D26B53">
        <w:rPr>
          <w:lang w:val="en-GB"/>
        </w:rPr>
        <w:t xml:space="preserve"> = 0.05 and </w:t>
      </w:r>
      <w:r w:rsidR="00D26B53" w:rsidRPr="00287701">
        <w:rPr>
          <w:i/>
          <w:lang w:val="en-GB"/>
        </w:rPr>
        <w:t>b</w:t>
      </w:r>
      <w:r w:rsidR="00D26B53" w:rsidRPr="00800093">
        <w:rPr>
          <w:vertAlign w:val="subscript"/>
          <w:lang w:val="en-GB"/>
        </w:rPr>
        <w:t>2</w:t>
      </w:r>
      <w:r w:rsidR="00D26B53">
        <w:rPr>
          <w:lang w:val="en-GB"/>
        </w:rPr>
        <w:t xml:space="preserve"> = 7.9. </w:t>
      </w:r>
      <w:r w:rsidR="005E5CF9">
        <w:rPr>
          <w:lang w:val="en-GB"/>
        </w:rPr>
        <w:t xml:space="preserve"> </w:t>
      </w:r>
    </w:p>
    <w:p w14:paraId="609BDEBA" w14:textId="231E0DB1" w:rsidR="009C3272" w:rsidRDefault="00DA063A" w:rsidP="009C3272">
      <w:pPr>
        <w:spacing w:line="480" w:lineRule="auto"/>
        <w:ind w:firstLine="709"/>
        <w:rPr>
          <w:lang w:val="en-GB"/>
        </w:rPr>
      </w:pPr>
      <w:r>
        <w:rPr>
          <w:lang w:val="en-GB"/>
        </w:rPr>
        <w:t xml:space="preserve">The </w:t>
      </w:r>
      <w:r w:rsidR="0064138F">
        <w:rPr>
          <w:lang w:val="en-GB"/>
        </w:rPr>
        <w:t>next</w:t>
      </w:r>
      <w:r>
        <w:rPr>
          <w:lang w:val="en-GB"/>
        </w:rPr>
        <w:t xml:space="preserve"> model </w:t>
      </w:r>
      <w:r w:rsidR="00460B70">
        <w:rPr>
          <w:lang w:val="en-GB"/>
        </w:rPr>
        <w:t>was</w:t>
      </w:r>
      <w:r>
        <w:rPr>
          <w:lang w:val="en-GB"/>
        </w:rPr>
        <w:t xml:space="preserve"> as the fourth model </w:t>
      </w:r>
      <w:r w:rsidR="00460B70">
        <w:rPr>
          <w:lang w:val="en-GB"/>
        </w:rPr>
        <w:t xml:space="preserve">but </w:t>
      </w:r>
      <w:r>
        <w:rPr>
          <w:lang w:val="en-GB"/>
        </w:rPr>
        <w:t xml:space="preserve">with the weekly cyclic terms added as random effects, implying that the weekly cycles are not assumed to be equal </w:t>
      </w:r>
      <w:r w:rsidR="00460B70">
        <w:rPr>
          <w:lang w:val="en-GB"/>
        </w:rPr>
        <w:t xml:space="preserve">in </w:t>
      </w:r>
      <w:r>
        <w:rPr>
          <w:lang w:val="en-GB"/>
        </w:rPr>
        <w:t xml:space="preserve">everybody, </w:t>
      </w:r>
      <w:r>
        <w:rPr>
          <w:lang w:val="en-GB"/>
        </w:rPr>
        <w:lastRenderedPageBreak/>
        <w:t>but are allowed to vary across subjects.</w:t>
      </w:r>
      <w:r w:rsidR="00EC3AD4">
        <w:rPr>
          <w:lang w:val="en-GB"/>
        </w:rPr>
        <w:t xml:space="preserve"> This model </w:t>
      </w:r>
      <w:r w:rsidR="00460B70">
        <w:rPr>
          <w:lang w:val="en-GB"/>
        </w:rPr>
        <w:t xml:space="preserve">fitted </w:t>
      </w:r>
      <w:r w:rsidR="00EC3AD4">
        <w:rPr>
          <w:lang w:val="en-GB"/>
        </w:rPr>
        <w:t>the data a lot better</w:t>
      </w:r>
      <w:r w:rsidR="00460B70">
        <w:rPr>
          <w:lang w:val="en-GB"/>
        </w:rPr>
        <w:t xml:space="preserve"> than a model without the random effect for weekly cycles</w:t>
      </w:r>
      <w:r w:rsidR="00EC3AD4">
        <w:rPr>
          <w:lang w:val="en-GB"/>
        </w:rPr>
        <w:t xml:space="preserve">. </w:t>
      </w:r>
      <w:r w:rsidR="00460B70">
        <w:rPr>
          <w:lang w:val="en-GB"/>
        </w:rPr>
        <w:t>T</w:t>
      </w:r>
      <w:r w:rsidR="00EC3AD4">
        <w:rPr>
          <w:lang w:val="en-GB"/>
        </w:rPr>
        <w:t xml:space="preserve">able 1 </w:t>
      </w:r>
      <w:r w:rsidR="00460B70">
        <w:rPr>
          <w:lang w:val="en-GB"/>
        </w:rPr>
        <w:t>shows</w:t>
      </w:r>
      <w:r w:rsidR="00EC3AD4">
        <w:rPr>
          <w:lang w:val="en-GB"/>
        </w:rPr>
        <w:t xml:space="preserve"> that the AIC and the deviance are much lower</w:t>
      </w:r>
      <w:r w:rsidR="002101F7">
        <w:rPr>
          <w:lang w:val="en-GB"/>
        </w:rPr>
        <w:t xml:space="preserve"> than for model 4</w:t>
      </w:r>
      <w:r w:rsidR="00EC3AD4">
        <w:rPr>
          <w:lang w:val="en-GB"/>
        </w:rPr>
        <w:t xml:space="preserve">. </w:t>
      </w:r>
      <w:r w:rsidR="002101F7">
        <w:rPr>
          <w:lang w:val="en-GB"/>
        </w:rPr>
        <w:t xml:space="preserve">The estimated amplitude and phase shift for the daily cycles were, respectively, </w:t>
      </w:r>
      <w:r w:rsidR="002101F7" w:rsidRPr="00287701">
        <w:rPr>
          <w:i/>
          <w:lang w:val="en-GB"/>
        </w:rPr>
        <w:t>b</w:t>
      </w:r>
      <w:r w:rsidR="002101F7" w:rsidRPr="0091662C">
        <w:rPr>
          <w:vertAlign w:val="subscript"/>
          <w:lang w:val="en-GB"/>
        </w:rPr>
        <w:t>1</w:t>
      </w:r>
      <w:r w:rsidR="002101F7">
        <w:rPr>
          <w:lang w:val="en-GB"/>
        </w:rPr>
        <w:t xml:space="preserve"> = 0.0</w:t>
      </w:r>
      <w:r w:rsidR="00E97B8F">
        <w:rPr>
          <w:lang w:val="en-GB"/>
        </w:rPr>
        <w:t>4</w:t>
      </w:r>
      <w:r w:rsidR="002101F7">
        <w:rPr>
          <w:lang w:val="en-GB"/>
        </w:rPr>
        <w:t xml:space="preserve"> and </w:t>
      </w:r>
      <w:r w:rsidR="002101F7" w:rsidRPr="00287701">
        <w:rPr>
          <w:i/>
          <w:lang w:val="en-GB"/>
        </w:rPr>
        <w:t>b</w:t>
      </w:r>
      <w:r w:rsidR="002101F7" w:rsidRPr="00800093">
        <w:rPr>
          <w:vertAlign w:val="subscript"/>
          <w:lang w:val="en-GB"/>
        </w:rPr>
        <w:t>2</w:t>
      </w:r>
      <w:r w:rsidR="002101F7">
        <w:rPr>
          <w:lang w:val="en-GB"/>
        </w:rPr>
        <w:t xml:space="preserve"> = 7.9, while the weekly parameters for this model respectively, </w:t>
      </w:r>
      <w:r w:rsidR="002101F7" w:rsidRPr="00287701">
        <w:rPr>
          <w:i/>
          <w:lang w:val="en-GB"/>
        </w:rPr>
        <w:t>b</w:t>
      </w:r>
      <w:r w:rsidR="00E13FDD">
        <w:rPr>
          <w:vertAlign w:val="subscript"/>
          <w:lang w:val="en-GB"/>
        </w:rPr>
        <w:t>3</w:t>
      </w:r>
      <w:r w:rsidR="002101F7">
        <w:rPr>
          <w:lang w:val="en-GB"/>
        </w:rPr>
        <w:t xml:space="preserve"> = 0.</w:t>
      </w:r>
      <w:r w:rsidR="00E97B8F">
        <w:rPr>
          <w:lang w:val="en-GB"/>
        </w:rPr>
        <w:t>09</w:t>
      </w:r>
      <w:r w:rsidR="002101F7">
        <w:rPr>
          <w:lang w:val="en-GB"/>
        </w:rPr>
        <w:t xml:space="preserve"> and </w:t>
      </w:r>
      <w:r w:rsidR="002101F7" w:rsidRPr="00287701">
        <w:rPr>
          <w:i/>
          <w:lang w:val="en-GB"/>
        </w:rPr>
        <w:t>b</w:t>
      </w:r>
      <w:r w:rsidR="00E13FDD">
        <w:rPr>
          <w:vertAlign w:val="subscript"/>
          <w:lang w:val="en-GB"/>
        </w:rPr>
        <w:t>4</w:t>
      </w:r>
      <w:r w:rsidR="002101F7">
        <w:rPr>
          <w:lang w:val="en-GB"/>
        </w:rPr>
        <w:t xml:space="preserve"> = </w:t>
      </w:r>
      <w:r w:rsidR="00E97B8F">
        <w:rPr>
          <w:lang w:val="en-GB"/>
        </w:rPr>
        <w:t>5</w:t>
      </w:r>
      <w:r w:rsidR="002101F7">
        <w:rPr>
          <w:lang w:val="en-GB"/>
        </w:rPr>
        <w:t>.</w:t>
      </w:r>
      <w:r w:rsidR="00E97B8F">
        <w:rPr>
          <w:lang w:val="en-GB"/>
        </w:rPr>
        <w:t>5</w:t>
      </w:r>
      <w:r w:rsidR="002101F7">
        <w:rPr>
          <w:lang w:val="en-GB"/>
        </w:rPr>
        <w:t xml:space="preserve">.  Although </w:t>
      </w:r>
      <w:r w:rsidR="00E97B8F">
        <w:rPr>
          <w:lang w:val="en-GB"/>
        </w:rPr>
        <w:t xml:space="preserve">this model </w:t>
      </w:r>
      <w:r w:rsidR="002101F7">
        <w:rPr>
          <w:lang w:val="en-GB"/>
        </w:rPr>
        <w:t>fits the data better than model 4</w:t>
      </w:r>
      <w:r w:rsidR="00460B70">
        <w:rPr>
          <w:lang w:val="en-GB"/>
        </w:rPr>
        <w:t>,</w:t>
      </w:r>
      <w:r w:rsidR="002101F7">
        <w:rPr>
          <w:lang w:val="en-GB"/>
        </w:rPr>
        <w:t xml:space="preserve"> the fixed parameter estimates are almost the same. </w:t>
      </w:r>
    </w:p>
    <w:p w14:paraId="55600B3C" w14:textId="57BE0E5C" w:rsidR="009C3272" w:rsidRDefault="00FE4528" w:rsidP="009C3272">
      <w:pPr>
        <w:spacing w:line="480" w:lineRule="auto"/>
        <w:ind w:firstLine="709"/>
        <w:rPr>
          <w:lang w:val="en-GB"/>
        </w:rPr>
      </w:pPr>
      <w:r>
        <w:rPr>
          <w:lang w:val="en-GB"/>
        </w:rPr>
        <w:t xml:space="preserve">Figure </w:t>
      </w:r>
      <w:r w:rsidR="004116C3">
        <w:rPr>
          <w:lang w:val="en-GB"/>
        </w:rPr>
        <w:t>6</w:t>
      </w:r>
      <w:r>
        <w:rPr>
          <w:lang w:val="en-GB"/>
        </w:rPr>
        <w:t xml:space="preserve"> shows how the latter model fits the data</w:t>
      </w:r>
      <w:r w:rsidR="009C3272">
        <w:rPr>
          <w:lang w:val="en-GB"/>
        </w:rPr>
        <w:t xml:space="preserve">. The two cyclic patterns are visible, intention is highest at the </w:t>
      </w:r>
      <w:r w:rsidR="00E97B8F">
        <w:rPr>
          <w:lang w:val="en-GB"/>
        </w:rPr>
        <w:t xml:space="preserve">fifth and sixth day </w:t>
      </w:r>
      <w:r w:rsidR="009C3272">
        <w:rPr>
          <w:lang w:val="en-GB"/>
        </w:rPr>
        <w:t>of the week and during the days there is a peak l</w:t>
      </w:r>
      <w:r w:rsidR="00B91158">
        <w:rPr>
          <w:lang w:val="en-GB"/>
        </w:rPr>
        <w:t>ate in the afternoon. The ratio</w:t>
      </w:r>
      <w:r w:rsidR="009C3272">
        <w:rPr>
          <w:lang w:val="en-GB"/>
        </w:rPr>
        <w:t xml:space="preserve"> of the residual variance relative to the total variance of intention is 48% and the predicted scores from this model correlate highly with the observed values (</w:t>
      </w:r>
      <w:r w:rsidR="009C3272" w:rsidRPr="00CC297E">
        <w:rPr>
          <w:i/>
          <w:lang w:val="en-GB"/>
        </w:rPr>
        <w:t>r</w:t>
      </w:r>
      <w:r w:rsidR="009C3272">
        <w:rPr>
          <w:lang w:val="en-GB"/>
        </w:rPr>
        <w:t xml:space="preserve"> = .72).</w:t>
      </w:r>
    </w:p>
    <w:p w14:paraId="23706437" w14:textId="4DA53FD5" w:rsidR="00487579" w:rsidRDefault="00487579" w:rsidP="002101F7">
      <w:pPr>
        <w:spacing w:line="480" w:lineRule="auto"/>
        <w:ind w:firstLine="709"/>
        <w:rPr>
          <w:lang w:val="en-GB"/>
        </w:rPr>
      </w:pPr>
    </w:p>
    <w:p w14:paraId="431A1B8A" w14:textId="5B9F4969" w:rsidR="00956E8B" w:rsidRDefault="00956E8B">
      <w:pPr>
        <w:rPr>
          <w:lang w:val="en-GB"/>
        </w:rPr>
      </w:pPr>
      <w:r>
        <w:rPr>
          <w:lang w:val="en-GB"/>
        </w:rPr>
        <w:br w:type="page"/>
      </w:r>
    </w:p>
    <w:p w14:paraId="08D0178A" w14:textId="179B324B" w:rsidR="00956E8B" w:rsidRDefault="000D355E" w:rsidP="00477841">
      <w:pPr>
        <w:spacing w:line="480" w:lineRule="auto"/>
        <w:ind w:left="284"/>
        <w:rPr>
          <w:lang w:val="en-GB"/>
        </w:rPr>
      </w:pPr>
      <w:r>
        <w:rPr>
          <w:noProof/>
          <w:lang w:val="en-US" w:eastAsia="en-US"/>
        </w:rPr>
        <w:lastRenderedPageBreak/>
        <w:drawing>
          <wp:inline distT="0" distB="0" distL="0" distR="0" wp14:anchorId="4250ABC2" wp14:editId="55A960A1">
            <wp:extent cx="4549303" cy="3016250"/>
            <wp:effectExtent l="0" t="0" r="3810" b="0"/>
            <wp:docPr id="4" name="Afbeelding 4" descr="\\srv-hrl-03v\homedir$\pve\Mijn documenten\Onderzoek\Project Cyclic models\Fig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hrl-03v\homedir$\pve\Mijn documenten\Onderzoek\Project Cyclic models\Figure 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9303" cy="3016250"/>
                    </a:xfrm>
                    <a:prstGeom prst="rect">
                      <a:avLst/>
                    </a:prstGeom>
                    <a:noFill/>
                    <a:ln>
                      <a:noFill/>
                    </a:ln>
                  </pic:spPr>
                </pic:pic>
              </a:graphicData>
            </a:graphic>
          </wp:inline>
        </w:drawing>
      </w:r>
    </w:p>
    <w:p w14:paraId="1CD86001" w14:textId="0FF22097" w:rsidR="00DA063A" w:rsidRDefault="00E52F21" w:rsidP="00487579">
      <w:pPr>
        <w:spacing w:line="480" w:lineRule="auto"/>
        <w:rPr>
          <w:lang w:val="en-GB"/>
        </w:rPr>
      </w:pPr>
      <w:r>
        <w:rPr>
          <w:lang w:val="en-GB"/>
        </w:rPr>
        <w:t xml:space="preserve">Figure </w:t>
      </w:r>
      <w:r w:rsidR="004116C3">
        <w:rPr>
          <w:lang w:val="en-GB"/>
        </w:rPr>
        <w:t>6</w:t>
      </w:r>
      <w:r>
        <w:rPr>
          <w:lang w:val="en-GB"/>
        </w:rPr>
        <w:t xml:space="preserve">. </w:t>
      </w:r>
      <w:r w:rsidR="00487579">
        <w:rPr>
          <w:lang w:val="en-GB"/>
        </w:rPr>
        <w:t>Intention to refrain from smoking</w:t>
      </w:r>
      <w:r>
        <w:rPr>
          <w:lang w:val="en-GB"/>
        </w:rPr>
        <w:t xml:space="preserve"> aggregated over subjects</w:t>
      </w:r>
      <w:r w:rsidR="00487579">
        <w:rPr>
          <w:lang w:val="en-GB"/>
        </w:rPr>
        <w:t xml:space="preserve"> and predicted values from </w:t>
      </w:r>
      <w:r>
        <w:rPr>
          <w:lang w:val="en-GB"/>
        </w:rPr>
        <w:t xml:space="preserve">model </w:t>
      </w:r>
      <w:r w:rsidR="00487579">
        <w:rPr>
          <w:lang w:val="en-GB"/>
        </w:rPr>
        <w:t>5 shown by line.</w:t>
      </w:r>
    </w:p>
    <w:p w14:paraId="0585DDB7" w14:textId="77777777" w:rsidR="002101F7" w:rsidRDefault="002101F7" w:rsidP="00D26B53">
      <w:pPr>
        <w:spacing w:line="480" w:lineRule="auto"/>
        <w:ind w:firstLine="709"/>
        <w:rPr>
          <w:lang w:val="en-GB"/>
        </w:rPr>
      </w:pPr>
    </w:p>
    <w:p w14:paraId="4C37B04B" w14:textId="483AC9BF" w:rsidR="00487579" w:rsidRDefault="00426E07" w:rsidP="00D26B53">
      <w:pPr>
        <w:spacing w:line="480" w:lineRule="auto"/>
        <w:ind w:firstLine="709"/>
        <w:rPr>
          <w:lang w:val="en-GB"/>
        </w:rPr>
      </w:pPr>
      <w:r>
        <w:rPr>
          <w:lang w:val="en-GB"/>
        </w:rPr>
        <w:t>To illustrate the use of covariates</w:t>
      </w:r>
      <w:r w:rsidR="009C3272">
        <w:rPr>
          <w:lang w:val="en-GB"/>
        </w:rPr>
        <w:t>, we add</w:t>
      </w:r>
      <w:r w:rsidR="00FE4528">
        <w:rPr>
          <w:lang w:val="en-GB"/>
        </w:rPr>
        <w:t>ed</w:t>
      </w:r>
      <w:r w:rsidR="009C3272">
        <w:rPr>
          <w:lang w:val="en-GB"/>
        </w:rPr>
        <w:t xml:space="preserve"> the predictor stress to the model. Stress is known to be an important predictor of smoking. This model improves model 5, as indicated by the likelihood ratio test, </w:t>
      </w:r>
      <w:r w:rsidR="009C3272">
        <w:rPr>
          <w:rFonts w:ascii="Symbol" w:hAnsi="Symbol"/>
          <w:lang w:val="en-GB"/>
        </w:rPr>
        <w:t></w:t>
      </w:r>
      <w:r w:rsidR="009C3272" w:rsidRPr="0076699C">
        <w:rPr>
          <w:vertAlign w:val="superscript"/>
          <w:lang w:val="en-GB"/>
        </w:rPr>
        <w:t xml:space="preserve">2 </w:t>
      </w:r>
      <w:r w:rsidR="009C3272">
        <w:rPr>
          <w:lang w:val="en-GB"/>
        </w:rPr>
        <w:t>(</w:t>
      </w:r>
      <w:r w:rsidR="009C3272">
        <w:rPr>
          <w:i/>
          <w:lang w:val="en-GB"/>
        </w:rPr>
        <w:t>7</w:t>
      </w:r>
      <w:r w:rsidR="009C3272">
        <w:rPr>
          <w:lang w:val="en-GB"/>
        </w:rPr>
        <w:t xml:space="preserve">) =26.1, </w:t>
      </w:r>
      <w:r w:rsidR="009C3272" w:rsidRPr="00F1004C">
        <w:rPr>
          <w:i/>
          <w:lang w:val="en-GB"/>
        </w:rPr>
        <w:t>p</w:t>
      </w:r>
      <w:r w:rsidR="009C3272">
        <w:rPr>
          <w:lang w:val="en-GB"/>
        </w:rPr>
        <w:t xml:space="preserve"> &lt; 0.001. The corresponding fixed effect coefficient is </w:t>
      </w:r>
      <w:r w:rsidR="009C3272" w:rsidRPr="00E13FDD">
        <w:rPr>
          <w:i/>
          <w:lang w:val="en-GB"/>
        </w:rPr>
        <w:t>b</w:t>
      </w:r>
      <w:r w:rsidR="009C3272">
        <w:rPr>
          <w:vertAlign w:val="subscript"/>
          <w:lang w:val="en-GB"/>
        </w:rPr>
        <w:t>5</w:t>
      </w:r>
      <w:r w:rsidR="009C3272">
        <w:rPr>
          <w:lang w:val="en-GB"/>
        </w:rPr>
        <w:t xml:space="preserve"> = -0.05. So, an increase in reported stress is weakly associated with less intention to refrain from smoking, see also Bolman et al. (2017). All cyclic terms appear to be similar to </w:t>
      </w:r>
      <w:r w:rsidR="00FE4528">
        <w:rPr>
          <w:lang w:val="en-GB"/>
        </w:rPr>
        <w:t xml:space="preserve">those in </w:t>
      </w:r>
      <w:r w:rsidR="009C3272">
        <w:rPr>
          <w:lang w:val="en-GB"/>
        </w:rPr>
        <w:t>model 5.</w:t>
      </w:r>
    </w:p>
    <w:p w14:paraId="684B5396" w14:textId="77777777" w:rsidR="00287701" w:rsidRDefault="00287701" w:rsidP="00C86E32">
      <w:pPr>
        <w:spacing w:line="480" w:lineRule="auto"/>
        <w:ind w:firstLine="709"/>
        <w:rPr>
          <w:lang w:val="en-GB"/>
        </w:rPr>
      </w:pPr>
    </w:p>
    <w:p w14:paraId="76F048D2" w14:textId="77777777" w:rsidR="00395234" w:rsidRDefault="00561B00" w:rsidP="001776D1">
      <w:pPr>
        <w:widowControl w:val="0"/>
        <w:spacing w:line="480" w:lineRule="auto"/>
        <w:jc w:val="center"/>
        <w:outlineLvl w:val="0"/>
        <w:rPr>
          <w:b/>
          <w:lang w:val="en-GB"/>
        </w:rPr>
      </w:pPr>
      <w:r w:rsidRPr="00561B00">
        <w:rPr>
          <w:b/>
          <w:lang w:val="en-GB"/>
        </w:rPr>
        <w:t>Discussion</w:t>
      </w:r>
    </w:p>
    <w:p w14:paraId="527E423F" w14:textId="5DECE3B1" w:rsidR="003B7669" w:rsidRPr="005C1575" w:rsidRDefault="008D027F" w:rsidP="00C86E32">
      <w:pPr>
        <w:spacing w:line="480" w:lineRule="auto"/>
        <w:ind w:firstLine="709"/>
        <w:rPr>
          <w:lang w:val="en-GB"/>
        </w:rPr>
      </w:pPr>
      <w:r>
        <w:rPr>
          <w:lang w:val="en-GB"/>
        </w:rPr>
        <w:t xml:space="preserve">This paper </w:t>
      </w:r>
      <w:r w:rsidR="00F963C0" w:rsidRPr="00F963C0">
        <w:rPr>
          <w:lang w:val="en-GB"/>
        </w:rPr>
        <w:t xml:space="preserve">has </w:t>
      </w:r>
      <w:r>
        <w:rPr>
          <w:lang w:val="en-GB"/>
        </w:rPr>
        <w:t>illustrated</w:t>
      </w:r>
      <w:r w:rsidR="00F963C0" w:rsidRPr="00F963C0">
        <w:rPr>
          <w:lang w:val="en-GB"/>
        </w:rPr>
        <w:t xml:space="preserve"> that cyclic models </w:t>
      </w:r>
      <w:r>
        <w:rPr>
          <w:lang w:val="en-GB"/>
        </w:rPr>
        <w:t>may</w:t>
      </w:r>
      <w:r w:rsidR="00C30755" w:rsidRPr="00F963C0">
        <w:rPr>
          <w:lang w:val="en-GB"/>
        </w:rPr>
        <w:t xml:space="preserve"> be useful</w:t>
      </w:r>
      <w:r w:rsidR="00C30755">
        <w:rPr>
          <w:lang w:val="en-GB"/>
        </w:rPr>
        <w:t xml:space="preserve"> for modelling dynamic processes </w:t>
      </w:r>
      <w:r w:rsidR="00F963C0" w:rsidRPr="00F963C0">
        <w:rPr>
          <w:lang w:val="en-GB"/>
        </w:rPr>
        <w:t>in</w:t>
      </w:r>
      <w:r w:rsidR="009747E4">
        <w:rPr>
          <w:lang w:val="en-GB"/>
        </w:rPr>
        <w:t xml:space="preserve"> </w:t>
      </w:r>
      <w:r w:rsidR="00F963C0" w:rsidRPr="00F963C0">
        <w:rPr>
          <w:lang w:val="en-GB"/>
        </w:rPr>
        <w:t xml:space="preserve">intensive longitudinal </w:t>
      </w:r>
      <w:r w:rsidR="00C30755">
        <w:rPr>
          <w:lang w:val="en-GB"/>
        </w:rPr>
        <w:t xml:space="preserve">designs </w:t>
      </w:r>
      <w:r w:rsidR="00F963C0" w:rsidRPr="00F963C0">
        <w:rPr>
          <w:lang w:val="en-GB"/>
        </w:rPr>
        <w:t>such as EMA</w:t>
      </w:r>
      <w:r w:rsidR="00C30755">
        <w:rPr>
          <w:lang w:val="en-GB"/>
        </w:rPr>
        <w:t>.</w:t>
      </w:r>
      <w:r w:rsidR="00041655">
        <w:rPr>
          <w:lang w:val="en-GB"/>
        </w:rPr>
        <w:t xml:space="preserve"> </w:t>
      </w:r>
      <w:r w:rsidR="00F963C0">
        <w:rPr>
          <w:lang w:val="en-GB"/>
        </w:rPr>
        <w:t>First</w:t>
      </w:r>
      <w:r w:rsidR="0025403E">
        <w:rPr>
          <w:lang w:val="en-GB"/>
        </w:rPr>
        <w:t>,</w:t>
      </w:r>
      <w:r w:rsidR="00F963C0">
        <w:rPr>
          <w:lang w:val="en-GB"/>
        </w:rPr>
        <w:t xml:space="preserve"> the cyclic </w:t>
      </w:r>
      <w:r w:rsidR="000402CB">
        <w:rPr>
          <w:lang w:val="en-GB"/>
        </w:rPr>
        <w:t>model</w:t>
      </w:r>
      <w:r w:rsidR="00F963C0">
        <w:rPr>
          <w:lang w:val="en-GB"/>
        </w:rPr>
        <w:t xml:space="preserve"> was </w:t>
      </w:r>
      <w:r w:rsidR="0025403E">
        <w:rPr>
          <w:lang w:val="en-GB"/>
        </w:rPr>
        <w:t>introduced</w:t>
      </w:r>
      <w:r w:rsidR="00C30755">
        <w:rPr>
          <w:lang w:val="en-GB"/>
        </w:rPr>
        <w:t xml:space="preserve"> and</w:t>
      </w:r>
      <w:r w:rsidR="00F963C0">
        <w:rPr>
          <w:lang w:val="en-GB"/>
        </w:rPr>
        <w:t xml:space="preserve"> it was shown </w:t>
      </w:r>
      <w:r w:rsidR="0028477D">
        <w:rPr>
          <w:lang w:val="en-GB"/>
        </w:rPr>
        <w:t xml:space="preserve">how </w:t>
      </w:r>
      <w:r w:rsidR="00F963C0">
        <w:rPr>
          <w:lang w:val="en-GB"/>
        </w:rPr>
        <w:t xml:space="preserve">cyclic terms </w:t>
      </w:r>
      <w:r w:rsidR="00041655">
        <w:rPr>
          <w:lang w:val="en-GB"/>
        </w:rPr>
        <w:t>could</w:t>
      </w:r>
      <w:r w:rsidR="00A573FB">
        <w:rPr>
          <w:lang w:val="en-GB"/>
        </w:rPr>
        <w:t xml:space="preserve"> be </w:t>
      </w:r>
      <w:r w:rsidR="00F963C0">
        <w:rPr>
          <w:lang w:val="en-GB"/>
        </w:rPr>
        <w:t>incorporate</w:t>
      </w:r>
      <w:r w:rsidR="00A573FB">
        <w:rPr>
          <w:lang w:val="en-GB"/>
        </w:rPr>
        <w:t>d</w:t>
      </w:r>
      <w:r w:rsidR="00F963C0">
        <w:rPr>
          <w:lang w:val="en-GB"/>
        </w:rPr>
        <w:t xml:space="preserve"> in linear models</w:t>
      </w:r>
      <w:r w:rsidR="00C30755">
        <w:rPr>
          <w:lang w:val="en-GB"/>
        </w:rPr>
        <w:t>.</w:t>
      </w:r>
      <w:r w:rsidR="00F963C0">
        <w:rPr>
          <w:lang w:val="en-GB"/>
        </w:rPr>
        <w:t xml:space="preserve"> </w:t>
      </w:r>
      <w:r w:rsidR="00392FBB">
        <w:rPr>
          <w:lang w:val="en-GB"/>
        </w:rPr>
        <w:t xml:space="preserve">Second, </w:t>
      </w:r>
      <w:r w:rsidR="00EC53A4">
        <w:rPr>
          <w:lang w:val="en-GB"/>
        </w:rPr>
        <w:t>an e</w:t>
      </w:r>
      <w:r>
        <w:rPr>
          <w:lang w:val="en-GB"/>
        </w:rPr>
        <w:t xml:space="preserve">xample was presented which </w:t>
      </w:r>
      <w:r w:rsidR="00B91158">
        <w:rPr>
          <w:lang w:val="en-GB"/>
        </w:rPr>
        <w:t xml:space="preserve">step-by-step </w:t>
      </w:r>
      <w:r>
        <w:rPr>
          <w:lang w:val="en-GB"/>
        </w:rPr>
        <w:t>showed</w:t>
      </w:r>
      <w:r w:rsidR="00EC53A4">
        <w:rPr>
          <w:lang w:val="en-GB"/>
        </w:rPr>
        <w:t xml:space="preserve"> how analyses using a cyclic model could be performed</w:t>
      </w:r>
      <w:r w:rsidR="00041655">
        <w:rPr>
          <w:lang w:val="en-GB"/>
        </w:rPr>
        <w:t>.</w:t>
      </w:r>
      <w:r w:rsidR="005C023B">
        <w:rPr>
          <w:lang w:val="en-GB"/>
        </w:rPr>
        <w:t xml:space="preserve"> </w:t>
      </w:r>
    </w:p>
    <w:p w14:paraId="496500DD" w14:textId="6367B7C0" w:rsidR="00C7212B" w:rsidRDefault="008D027F" w:rsidP="00C86E32">
      <w:pPr>
        <w:spacing w:line="480" w:lineRule="auto"/>
        <w:ind w:firstLine="709"/>
        <w:rPr>
          <w:lang w:val="en-GB"/>
        </w:rPr>
      </w:pPr>
      <w:r>
        <w:rPr>
          <w:lang w:val="en-GB"/>
        </w:rPr>
        <w:lastRenderedPageBreak/>
        <w:t>When comparing models with and without cyclic terms for the data used in the example</w:t>
      </w:r>
      <w:r w:rsidR="00BB2B08">
        <w:rPr>
          <w:lang w:val="en-GB"/>
        </w:rPr>
        <w:t>,</w:t>
      </w:r>
      <w:r>
        <w:rPr>
          <w:lang w:val="en-GB"/>
        </w:rPr>
        <w:t xml:space="preserve"> t</w:t>
      </w:r>
      <w:r w:rsidR="00387FA9">
        <w:rPr>
          <w:lang w:val="en-GB"/>
        </w:rPr>
        <w:t xml:space="preserve">he model improvements </w:t>
      </w:r>
      <w:r w:rsidR="00446C9A">
        <w:rPr>
          <w:lang w:val="en-GB"/>
        </w:rPr>
        <w:t xml:space="preserve">were quite small. </w:t>
      </w:r>
      <w:r w:rsidR="0091774C">
        <w:rPr>
          <w:lang w:val="en-GB"/>
        </w:rPr>
        <w:t>In general</w:t>
      </w:r>
      <w:r w:rsidR="00C7212B">
        <w:rPr>
          <w:lang w:val="en-GB"/>
        </w:rPr>
        <w:t>,</w:t>
      </w:r>
      <w:r w:rsidR="0091774C">
        <w:rPr>
          <w:lang w:val="en-GB"/>
        </w:rPr>
        <w:t xml:space="preserve"> </w:t>
      </w:r>
      <w:r w:rsidR="00387FA9">
        <w:rPr>
          <w:lang w:val="en-GB"/>
        </w:rPr>
        <w:t>small effects</w:t>
      </w:r>
      <w:r w:rsidR="0091774C">
        <w:rPr>
          <w:lang w:val="en-GB"/>
        </w:rPr>
        <w:t xml:space="preserve"> of cyclic terms </w:t>
      </w:r>
      <w:r w:rsidR="00DF4CB3">
        <w:rPr>
          <w:lang w:val="en-GB"/>
        </w:rPr>
        <w:t xml:space="preserve">would probably not change the </w:t>
      </w:r>
      <w:r w:rsidR="00387FA9">
        <w:rPr>
          <w:lang w:val="en-GB"/>
        </w:rPr>
        <w:t xml:space="preserve">estimates of other </w:t>
      </w:r>
      <w:r w:rsidR="00446C9A">
        <w:rPr>
          <w:lang w:val="en-GB"/>
        </w:rPr>
        <w:t xml:space="preserve">regression </w:t>
      </w:r>
      <w:r w:rsidR="00387FA9">
        <w:rPr>
          <w:lang w:val="en-GB"/>
        </w:rPr>
        <w:t>parameters</w:t>
      </w:r>
      <w:r w:rsidR="00005944">
        <w:rPr>
          <w:lang w:val="en-GB"/>
        </w:rPr>
        <w:t xml:space="preserve">. In the smoking data </w:t>
      </w:r>
      <w:r w:rsidR="0028477D">
        <w:rPr>
          <w:lang w:val="en-GB"/>
        </w:rPr>
        <w:t>t</w:t>
      </w:r>
      <w:r w:rsidR="00387FA9">
        <w:rPr>
          <w:lang w:val="en-GB"/>
        </w:rPr>
        <w:t>he effects of daily stress and craving to smoke change</w:t>
      </w:r>
      <w:r w:rsidR="00446C9A">
        <w:rPr>
          <w:lang w:val="en-GB"/>
        </w:rPr>
        <w:t>d</w:t>
      </w:r>
      <w:r w:rsidR="00387FA9">
        <w:rPr>
          <w:lang w:val="en-GB"/>
        </w:rPr>
        <w:t xml:space="preserve"> </w:t>
      </w:r>
      <w:commentRangeStart w:id="8"/>
      <w:r w:rsidR="00387FA9">
        <w:rPr>
          <w:lang w:val="en-GB"/>
        </w:rPr>
        <w:t xml:space="preserve">only slightly </w:t>
      </w:r>
      <w:commentRangeEnd w:id="8"/>
      <w:r w:rsidR="00BB2B08">
        <w:rPr>
          <w:rStyle w:val="CommentReference"/>
        </w:rPr>
        <w:commentReference w:id="8"/>
      </w:r>
      <w:r w:rsidR="00DF4CB3">
        <w:rPr>
          <w:lang w:val="en-GB"/>
        </w:rPr>
        <w:t xml:space="preserve">after adding </w:t>
      </w:r>
      <w:r w:rsidR="0091774C">
        <w:rPr>
          <w:lang w:val="en-GB"/>
        </w:rPr>
        <w:t xml:space="preserve">the </w:t>
      </w:r>
      <w:r w:rsidR="00446C9A">
        <w:rPr>
          <w:lang w:val="en-GB"/>
        </w:rPr>
        <w:t>cyclic terms</w:t>
      </w:r>
      <w:r w:rsidR="0091774C" w:rsidRPr="0091774C">
        <w:rPr>
          <w:lang w:val="en-GB"/>
        </w:rPr>
        <w:t xml:space="preserve"> </w:t>
      </w:r>
      <w:r w:rsidR="0091774C">
        <w:rPr>
          <w:lang w:val="en-GB"/>
        </w:rPr>
        <w:t xml:space="preserve">in </w:t>
      </w:r>
      <w:r w:rsidR="0028477D">
        <w:rPr>
          <w:lang w:val="en-GB"/>
        </w:rPr>
        <w:t>the</w:t>
      </w:r>
      <w:r w:rsidR="0091774C">
        <w:rPr>
          <w:lang w:val="en-GB"/>
        </w:rPr>
        <w:t xml:space="preserve"> model predicting the non-smoking intention</w:t>
      </w:r>
      <w:r w:rsidR="0028477D" w:rsidRPr="0028477D">
        <w:rPr>
          <w:lang w:val="en-GB"/>
        </w:rPr>
        <w:t xml:space="preserve"> </w:t>
      </w:r>
      <w:r w:rsidR="0028477D">
        <w:rPr>
          <w:lang w:val="en-GB"/>
        </w:rPr>
        <w:t xml:space="preserve">as in the original model </w:t>
      </w:r>
      <w:r w:rsidR="00C7212B">
        <w:rPr>
          <w:lang w:val="en-GB"/>
        </w:rPr>
        <w:t>presented by Bolman et al. (2017</w:t>
      </w:r>
      <w:r w:rsidR="0028477D">
        <w:rPr>
          <w:lang w:val="en-GB"/>
        </w:rPr>
        <w:t>)</w:t>
      </w:r>
      <w:r w:rsidR="00DF4CB3">
        <w:rPr>
          <w:lang w:val="en-GB"/>
        </w:rPr>
        <w:t>.</w:t>
      </w:r>
      <w:r w:rsidR="00387FA9">
        <w:rPr>
          <w:lang w:val="en-GB"/>
        </w:rPr>
        <w:t xml:space="preserve"> </w:t>
      </w:r>
    </w:p>
    <w:p w14:paraId="6C7ADA1D" w14:textId="42DEEE89" w:rsidR="006847C7" w:rsidRDefault="00387FA9" w:rsidP="00C86E32">
      <w:pPr>
        <w:spacing w:line="480" w:lineRule="auto"/>
        <w:ind w:firstLine="709"/>
        <w:rPr>
          <w:lang w:val="en-GB"/>
        </w:rPr>
      </w:pPr>
      <w:r>
        <w:rPr>
          <w:lang w:val="en-GB"/>
        </w:rPr>
        <w:t>However, when cyclic effects are stronger</w:t>
      </w:r>
      <w:r w:rsidR="0025403E">
        <w:rPr>
          <w:lang w:val="en-GB"/>
        </w:rPr>
        <w:t>,</w:t>
      </w:r>
      <w:r>
        <w:rPr>
          <w:lang w:val="en-GB"/>
        </w:rPr>
        <w:t xml:space="preserve"> </w:t>
      </w:r>
      <w:r w:rsidR="00446C9A">
        <w:rPr>
          <w:lang w:val="en-GB"/>
        </w:rPr>
        <w:t>or</w:t>
      </w:r>
      <w:r w:rsidR="00981F73">
        <w:rPr>
          <w:lang w:val="en-GB"/>
        </w:rPr>
        <w:t xml:space="preserve"> when </w:t>
      </w:r>
      <w:r w:rsidR="00F862B1">
        <w:rPr>
          <w:lang w:val="en-GB"/>
        </w:rPr>
        <w:t xml:space="preserve">both </w:t>
      </w:r>
      <w:r w:rsidR="00981F73">
        <w:rPr>
          <w:lang w:val="en-GB"/>
        </w:rPr>
        <w:t>predictor and criterion follow a similar cyclic pattern,</w:t>
      </w:r>
      <w:r w:rsidR="00446C9A">
        <w:rPr>
          <w:lang w:val="en-GB"/>
        </w:rPr>
        <w:t xml:space="preserve"> </w:t>
      </w:r>
      <w:r>
        <w:rPr>
          <w:lang w:val="en-GB"/>
        </w:rPr>
        <w:t xml:space="preserve">it is </w:t>
      </w:r>
      <w:r w:rsidR="00981F73">
        <w:rPr>
          <w:lang w:val="en-GB"/>
        </w:rPr>
        <w:t>likely</w:t>
      </w:r>
      <w:r>
        <w:rPr>
          <w:lang w:val="en-GB"/>
        </w:rPr>
        <w:t xml:space="preserve"> that the cyclic process </w:t>
      </w:r>
      <w:r w:rsidR="0028477D">
        <w:rPr>
          <w:lang w:val="en-GB"/>
        </w:rPr>
        <w:t xml:space="preserve">may </w:t>
      </w:r>
      <w:r w:rsidR="00981F73">
        <w:rPr>
          <w:lang w:val="en-GB"/>
        </w:rPr>
        <w:t>influence</w:t>
      </w:r>
      <w:r>
        <w:rPr>
          <w:lang w:val="en-GB"/>
        </w:rPr>
        <w:t xml:space="preserve"> a relation</w:t>
      </w:r>
      <w:r w:rsidR="00981F73">
        <w:rPr>
          <w:lang w:val="en-GB"/>
        </w:rPr>
        <w:t>ship</w:t>
      </w:r>
      <w:r>
        <w:rPr>
          <w:lang w:val="en-GB"/>
        </w:rPr>
        <w:t xml:space="preserve"> between </w:t>
      </w:r>
      <w:r w:rsidR="0028477D">
        <w:rPr>
          <w:lang w:val="en-GB"/>
        </w:rPr>
        <w:t xml:space="preserve">some </w:t>
      </w:r>
      <w:r>
        <w:rPr>
          <w:lang w:val="en-GB"/>
        </w:rPr>
        <w:t>predictor</w:t>
      </w:r>
      <w:r w:rsidR="0028477D">
        <w:rPr>
          <w:lang w:val="en-GB"/>
        </w:rPr>
        <w:t>s</w:t>
      </w:r>
      <w:r>
        <w:rPr>
          <w:lang w:val="en-GB"/>
        </w:rPr>
        <w:t xml:space="preserve"> and criterion. </w:t>
      </w:r>
      <w:r w:rsidR="00E734C9">
        <w:rPr>
          <w:lang w:val="en-GB"/>
        </w:rPr>
        <w:t xml:space="preserve">Theoretical arguments </w:t>
      </w:r>
      <w:r w:rsidR="00BE6DB7">
        <w:rPr>
          <w:lang w:val="en-GB"/>
        </w:rPr>
        <w:t xml:space="preserve">for </w:t>
      </w:r>
      <w:r w:rsidR="00E734C9">
        <w:rPr>
          <w:lang w:val="en-GB"/>
        </w:rPr>
        <w:t xml:space="preserve">the causal process underlying the model should then be used to establish whether the cyclic process </w:t>
      </w:r>
      <w:r w:rsidR="0057330A">
        <w:rPr>
          <w:lang w:val="en-GB"/>
        </w:rPr>
        <w:t>provides</w:t>
      </w:r>
      <w:r w:rsidR="00BE6DB7">
        <w:rPr>
          <w:lang w:val="en-GB"/>
        </w:rPr>
        <w:t xml:space="preserve"> </w:t>
      </w:r>
      <w:r w:rsidR="00E734C9">
        <w:rPr>
          <w:lang w:val="en-GB"/>
        </w:rPr>
        <w:t xml:space="preserve">valuable information to the model or </w:t>
      </w:r>
      <w:r w:rsidR="007D4CF6">
        <w:rPr>
          <w:lang w:val="en-GB"/>
        </w:rPr>
        <w:t xml:space="preserve">whether it </w:t>
      </w:r>
      <w:r w:rsidR="00E734C9">
        <w:rPr>
          <w:lang w:val="en-GB"/>
        </w:rPr>
        <w:t xml:space="preserve">is </w:t>
      </w:r>
      <w:r w:rsidR="003942A3">
        <w:rPr>
          <w:lang w:val="en-GB"/>
        </w:rPr>
        <w:t>merely</w:t>
      </w:r>
      <w:r w:rsidR="00E734C9">
        <w:rPr>
          <w:lang w:val="en-GB"/>
        </w:rPr>
        <w:t xml:space="preserve"> </w:t>
      </w:r>
      <w:r w:rsidR="003942A3">
        <w:rPr>
          <w:lang w:val="en-GB"/>
        </w:rPr>
        <w:t>masking the interestin</w:t>
      </w:r>
      <w:r w:rsidR="00E734C9">
        <w:rPr>
          <w:lang w:val="en-GB"/>
        </w:rPr>
        <w:t xml:space="preserve">g theoretical </w:t>
      </w:r>
      <w:r w:rsidR="003942A3">
        <w:rPr>
          <w:lang w:val="en-GB"/>
        </w:rPr>
        <w:t>relationships.</w:t>
      </w:r>
    </w:p>
    <w:p w14:paraId="384A2D55" w14:textId="63E7EA05" w:rsidR="00D17416" w:rsidRDefault="00D17416" w:rsidP="00C86E32">
      <w:pPr>
        <w:spacing w:line="480" w:lineRule="auto"/>
        <w:ind w:firstLine="709"/>
        <w:rPr>
          <w:lang w:val="en-GB"/>
        </w:rPr>
      </w:pPr>
      <w:r>
        <w:rPr>
          <w:lang w:val="en-GB"/>
        </w:rPr>
        <w:t xml:space="preserve">The secondary analyses on the smoking data showed a cyclic daily pattern for stress and positive affect. This is in accordance with Larsen and </w:t>
      </w:r>
      <w:r w:rsidRPr="00087976">
        <w:rPr>
          <w:noProof/>
          <w:lang w:val="en-US"/>
        </w:rPr>
        <w:t>Kasimatis</w:t>
      </w:r>
      <w:r>
        <w:rPr>
          <w:lang w:val="en-GB"/>
        </w:rPr>
        <w:t xml:space="preserve"> (1990) who studied mood fluctuations and Chow et al. (2009) who discussed cyclic models in state-space modelling and presented an example with daily diary data. In the example of Chow et al</w:t>
      </w:r>
      <w:r w:rsidR="00B91158">
        <w:rPr>
          <w:lang w:val="en-GB"/>
        </w:rPr>
        <w:t>.</w:t>
      </w:r>
      <w:r>
        <w:rPr>
          <w:lang w:val="en-GB"/>
        </w:rPr>
        <w:t xml:space="preserve"> with daily measurements of affect during 52 days, weekly cyclic patterns of affect were found.  </w:t>
      </w:r>
    </w:p>
    <w:p w14:paraId="34941EDA" w14:textId="1846EDC5" w:rsidR="003E39F2" w:rsidRDefault="00D17416" w:rsidP="00C86E32">
      <w:pPr>
        <w:spacing w:line="480" w:lineRule="auto"/>
        <w:ind w:firstLine="708"/>
        <w:rPr>
          <w:lang w:val="en-GB"/>
        </w:rPr>
      </w:pPr>
      <w:r>
        <w:rPr>
          <w:lang w:val="en-GB"/>
        </w:rPr>
        <w:t>In this tutorial</w:t>
      </w:r>
      <w:ins w:id="9" w:author="Leontjevas, Roeslan" w:date="2018-04-16T10:46:00Z">
        <w:r w:rsidR="00BB2B08">
          <w:rPr>
            <w:lang w:val="en-GB"/>
          </w:rPr>
          <w:t>,</w:t>
        </w:r>
      </w:ins>
      <w:r>
        <w:rPr>
          <w:lang w:val="en-GB"/>
        </w:rPr>
        <w:t xml:space="preserve"> we used the beep numbers as proxies for the time points (</w:t>
      </w:r>
      <w:r w:rsidRPr="00D17416">
        <w:rPr>
          <w:i/>
          <w:lang w:val="en-GB"/>
        </w:rPr>
        <w:t>t</w:t>
      </w:r>
      <w:r>
        <w:rPr>
          <w:lang w:val="en-GB"/>
        </w:rPr>
        <w:t xml:space="preserve">), because the exact </w:t>
      </w:r>
      <w:proofErr w:type="gramStart"/>
      <w:r>
        <w:rPr>
          <w:lang w:val="en-GB"/>
        </w:rPr>
        <w:t>time of the measurements were</w:t>
      </w:r>
      <w:proofErr w:type="gramEnd"/>
      <w:r>
        <w:rPr>
          <w:lang w:val="en-GB"/>
        </w:rPr>
        <w:t xml:space="preserve"> not available. This is </w:t>
      </w:r>
      <w:r w:rsidR="00B91158">
        <w:rPr>
          <w:lang w:val="en-GB"/>
        </w:rPr>
        <w:t xml:space="preserve">actually </w:t>
      </w:r>
      <w:r>
        <w:rPr>
          <w:lang w:val="en-GB"/>
        </w:rPr>
        <w:t xml:space="preserve">not correct because the beeps are most likely not equally spaced in time. </w:t>
      </w:r>
      <w:r w:rsidR="006847C7" w:rsidRPr="00515787">
        <w:rPr>
          <w:lang w:val="en-GB"/>
        </w:rPr>
        <w:t xml:space="preserve">It is important to </w:t>
      </w:r>
      <w:r w:rsidR="006847C7">
        <w:rPr>
          <w:lang w:val="en-GB"/>
        </w:rPr>
        <w:t>realise</w:t>
      </w:r>
      <w:r w:rsidR="006847C7" w:rsidRPr="00515787">
        <w:rPr>
          <w:lang w:val="en-GB"/>
        </w:rPr>
        <w:t xml:space="preserve"> that </w:t>
      </w:r>
      <w:r w:rsidR="00E02FD4">
        <w:rPr>
          <w:lang w:val="en-GB"/>
        </w:rPr>
        <w:t xml:space="preserve">the time term, </w:t>
      </w:r>
      <w:r w:rsidRPr="00D17416">
        <w:rPr>
          <w:i/>
          <w:lang w:val="en-GB"/>
        </w:rPr>
        <w:t>t</w:t>
      </w:r>
      <w:r w:rsidR="00E02FD4">
        <w:rPr>
          <w:lang w:val="en-GB"/>
        </w:rPr>
        <w:t>,</w:t>
      </w:r>
      <w:r w:rsidR="006847C7" w:rsidRPr="00515787">
        <w:rPr>
          <w:lang w:val="en-GB"/>
        </w:rPr>
        <w:t xml:space="preserve"> can be measured at an interval level with equal distance</w:t>
      </w:r>
      <w:r w:rsidR="006847C7">
        <w:rPr>
          <w:lang w:val="en-GB"/>
        </w:rPr>
        <w:t>s</w:t>
      </w:r>
      <w:r w:rsidR="006847C7" w:rsidRPr="00515787">
        <w:rPr>
          <w:lang w:val="en-GB"/>
        </w:rPr>
        <w:t xml:space="preserve"> between all measurements (an interval-contingent </w:t>
      </w:r>
      <w:r w:rsidR="006847C7">
        <w:rPr>
          <w:lang w:val="en-GB"/>
        </w:rPr>
        <w:t>EMA</w:t>
      </w:r>
      <w:r w:rsidR="006847C7" w:rsidRPr="00515787">
        <w:rPr>
          <w:lang w:val="en-GB"/>
        </w:rPr>
        <w:t xml:space="preserve"> design with a fixed interval). However, some authors regard a “true” </w:t>
      </w:r>
      <w:r w:rsidR="006847C7">
        <w:rPr>
          <w:lang w:val="en-GB"/>
        </w:rPr>
        <w:t>EMA</w:t>
      </w:r>
      <w:r w:rsidR="006847C7" w:rsidRPr="00515787">
        <w:rPr>
          <w:lang w:val="en-GB"/>
        </w:rPr>
        <w:t xml:space="preserve"> design when reports are conducted at randomly generated signals within a number of scheduled time blocks (a signal-contingent design). This method was originally intended to assess the events and experiences in a representative way during th</w:t>
      </w:r>
      <w:r w:rsidR="006847C7">
        <w:rPr>
          <w:lang w:val="en-GB"/>
        </w:rPr>
        <w:t xml:space="preserve">e individual’s daily life </w:t>
      </w:r>
      <w:r w:rsidR="006847C7">
        <w:rPr>
          <w:lang w:val="en-GB"/>
        </w:rPr>
        <w:lastRenderedPageBreak/>
        <w:t>(Fish</w:t>
      </w:r>
      <w:r w:rsidR="006847C7" w:rsidRPr="00515787">
        <w:rPr>
          <w:lang w:val="en-GB"/>
        </w:rPr>
        <w:t>er &amp; To, 2012). If the time blocks are not of the same length, the distance between the baseline point and the centre of a time block can be used to code</w:t>
      </w:r>
      <w:r w:rsidR="00C7212B">
        <w:rPr>
          <w:lang w:val="en-GB"/>
        </w:rPr>
        <w:t xml:space="preserve"> </w:t>
      </w:r>
      <w:proofErr w:type="gramStart"/>
      <w:r w:rsidR="00C7212B">
        <w:rPr>
          <w:lang w:val="en-GB"/>
        </w:rPr>
        <w:t>the variable</w:t>
      </w:r>
      <w:r w:rsidR="006847C7" w:rsidRPr="00515787">
        <w:rPr>
          <w:lang w:val="en-GB"/>
        </w:rPr>
        <w:t xml:space="preserve"> </w:t>
      </w:r>
      <w:r w:rsidR="00C7212B" w:rsidRPr="00C7212B">
        <w:rPr>
          <w:i/>
          <w:lang w:val="en-GB"/>
        </w:rPr>
        <w:t>t</w:t>
      </w:r>
      <w:r w:rsidR="006847C7" w:rsidRPr="00515787">
        <w:rPr>
          <w:lang w:val="en-GB"/>
        </w:rPr>
        <w:t>’s</w:t>
      </w:r>
      <w:proofErr w:type="gramEnd"/>
      <w:r w:rsidR="006847C7" w:rsidRPr="00515787">
        <w:rPr>
          <w:lang w:val="en-GB"/>
        </w:rPr>
        <w:t xml:space="preserve"> (e.g. 2, 4, 7 h</w:t>
      </w:r>
      <w:r w:rsidR="009E0B56">
        <w:rPr>
          <w:lang w:val="en-GB"/>
        </w:rPr>
        <w:t>ou</w:t>
      </w:r>
      <w:r w:rsidR="006847C7" w:rsidRPr="00515787">
        <w:rPr>
          <w:lang w:val="en-GB"/>
        </w:rPr>
        <w:t xml:space="preserve">rs etc.), while the total length of all time blocks describes </w:t>
      </w:r>
      <w:r w:rsidR="00C7212B">
        <w:rPr>
          <w:lang w:val="en-GB"/>
        </w:rPr>
        <w:t>the period (</w:t>
      </w:r>
      <w:r w:rsidR="006847C7" w:rsidRPr="00C7212B">
        <w:rPr>
          <w:i/>
          <w:lang w:val="en-GB"/>
        </w:rPr>
        <w:t>P</w:t>
      </w:r>
      <w:r w:rsidR="00C7212B">
        <w:rPr>
          <w:lang w:val="en-GB"/>
        </w:rPr>
        <w:t>)</w:t>
      </w:r>
      <w:r w:rsidR="006847C7" w:rsidRPr="00515787">
        <w:rPr>
          <w:lang w:val="en-GB"/>
        </w:rPr>
        <w:t xml:space="preserve"> in the formula of the cyclic model.</w:t>
      </w:r>
      <w:r w:rsidR="00E449CC">
        <w:rPr>
          <w:lang w:val="en-GB"/>
        </w:rPr>
        <w:t xml:space="preserve"> If the exact time of responding is recorded, this is the best to use as time variable in the cyclic model.</w:t>
      </w:r>
    </w:p>
    <w:p w14:paraId="4EEEE276" w14:textId="08F15AF8" w:rsidR="007B635A" w:rsidRDefault="00DD6A5C" w:rsidP="00C86E32">
      <w:pPr>
        <w:spacing w:line="480" w:lineRule="auto"/>
        <w:ind w:firstLine="567"/>
        <w:rPr>
          <w:lang w:val="en-GB"/>
        </w:rPr>
      </w:pPr>
      <w:r>
        <w:rPr>
          <w:lang w:val="en-GB"/>
        </w:rPr>
        <w:t xml:space="preserve">Once the </w:t>
      </w:r>
      <w:r w:rsidR="00181D07">
        <w:rPr>
          <w:lang w:val="en-GB"/>
        </w:rPr>
        <w:t xml:space="preserve">basic </w:t>
      </w:r>
      <w:r>
        <w:rPr>
          <w:lang w:val="en-GB"/>
        </w:rPr>
        <w:t>idea</w:t>
      </w:r>
      <w:r w:rsidR="00181D07">
        <w:rPr>
          <w:lang w:val="en-GB"/>
        </w:rPr>
        <w:t>s</w:t>
      </w:r>
      <w:r>
        <w:rPr>
          <w:lang w:val="en-GB"/>
        </w:rPr>
        <w:t xml:space="preserve"> behind the cyclic model is understood</w:t>
      </w:r>
      <w:r w:rsidR="00E02FD4">
        <w:rPr>
          <w:lang w:val="en-GB"/>
        </w:rPr>
        <w:t>,</w:t>
      </w:r>
      <w:r>
        <w:rPr>
          <w:lang w:val="en-GB"/>
        </w:rPr>
        <w:t xml:space="preserve"> it is easy t</w:t>
      </w:r>
      <w:r w:rsidR="007B635A">
        <w:rPr>
          <w:lang w:val="en-GB"/>
        </w:rPr>
        <w:t>o build model</w:t>
      </w:r>
      <w:r>
        <w:rPr>
          <w:lang w:val="en-GB"/>
        </w:rPr>
        <w:t>s</w:t>
      </w:r>
      <w:r w:rsidR="007B635A">
        <w:rPr>
          <w:lang w:val="en-GB"/>
        </w:rPr>
        <w:t xml:space="preserve"> with </w:t>
      </w:r>
      <w:r w:rsidR="002D53DE">
        <w:rPr>
          <w:lang w:val="en-GB"/>
        </w:rPr>
        <w:t xml:space="preserve">additional </w:t>
      </w:r>
      <w:r w:rsidR="007B635A">
        <w:rPr>
          <w:lang w:val="en-GB"/>
        </w:rPr>
        <w:t>predictors (covariates). Also</w:t>
      </w:r>
      <w:r w:rsidR="00E02FD4">
        <w:rPr>
          <w:lang w:val="en-GB"/>
        </w:rPr>
        <w:t>,</w:t>
      </w:r>
      <w:r w:rsidR="007B635A">
        <w:rPr>
          <w:lang w:val="en-GB"/>
        </w:rPr>
        <w:t xml:space="preserve"> moderation effects can be taken into account by adding product terms to the model. </w:t>
      </w:r>
      <w:r w:rsidR="002D53DE">
        <w:rPr>
          <w:lang w:val="en-GB"/>
        </w:rPr>
        <w:t>For instance</w:t>
      </w:r>
      <w:r w:rsidR="00E02FD4">
        <w:rPr>
          <w:lang w:val="en-GB"/>
        </w:rPr>
        <w:t>,</w:t>
      </w:r>
      <w:r w:rsidR="002D53DE">
        <w:rPr>
          <w:lang w:val="en-GB"/>
        </w:rPr>
        <w:t xml:space="preserve"> </w:t>
      </w:r>
      <w:r w:rsidR="00216622">
        <w:rPr>
          <w:lang w:val="en-GB"/>
        </w:rPr>
        <w:t xml:space="preserve">interaction </w:t>
      </w:r>
      <w:r w:rsidR="000F3A10">
        <w:rPr>
          <w:lang w:val="en-GB"/>
        </w:rPr>
        <w:t>effects between person’s characteristics and</w:t>
      </w:r>
      <w:r w:rsidR="00216622">
        <w:rPr>
          <w:lang w:val="en-GB"/>
        </w:rPr>
        <w:t xml:space="preserve"> the time factor could be of interest. </w:t>
      </w:r>
      <w:r w:rsidR="007B635A">
        <w:rPr>
          <w:lang w:val="en-GB"/>
        </w:rPr>
        <w:t xml:space="preserve">The interpretation of </w:t>
      </w:r>
      <w:r w:rsidR="00216622">
        <w:rPr>
          <w:lang w:val="en-GB"/>
        </w:rPr>
        <w:t xml:space="preserve">such </w:t>
      </w:r>
      <w:r w:rsidR="007B635A">
        <w:rPr>
          <w:lang w:val="en-GB"/>
        </w:rPr>
        <w:t xml:space="preserve">a moderation effect is essentially the same as in linear </w:t>
      </w:r>
      <w:r w:rsidR="00181D07">
        <w:rPr>
          <w:lang w:val="en-GB"/>
        </w:rPr>
        <w:t>regression models</w:t>
      </w:r>
      <w:r w:rsidR="001C47C1">
        <w:rPr>
          <w:lang w:val="en-GB"/>
        </w:rPr>
        <w:t>;</w:t>
      </w:r>
      <w:r w:rsidR="00A5415A">
        <w:rPr>
          <w:lang w:val="en-GB"/>
        </w:rPr>
        <w:t xml:space="preserve"> namely,</w:t>
      </w:r>
      <w:r w:rsidR="007B635A">
        <w:rPr>
          <w:lang w:val="en-GB"/>
        </w:rPr>
        <w:t xml:space="preserve"> the strength of an effect of a predictor on Y varies with time (of the day or of the week)</w:t>
      </w:r>
      <w:r w:rsidR="000F3A10">
        <w:rPr>
          <w:lang w:val="en-GB"/>
        </w:rPr>
        <w:t xml:space="preserve"> or the time pattern varies over personal characteristics</w:t>
      </w:r>
      <w:r w:rsidR="007B635A">
        <w:rPr>
          <w:lang w:val="en-GB"/>
        </w:rPr>
        <w:t xml:space="preserve">. However, </w:t>
      </w:r>
      <w:r w:rsidR="000F3A10">
        <w:rPr>
          <w:lang w:val="en-GB"/>
        </w:rPr>
        <w:t>with cyclic terms</w:t>
      </w:r>
      <w:r w:rsidR="00E02FD4">
        <w:rPr>
          <w:lang w:val="en-GB"/>
        </w:rPr>
        <w:t>,</w:t>
      </w:r>
      <w:r w:rsidR="000F3A10">
        <w:rPr>
          <w:lang w:val="en-GB"/>
        </w:rPr>
        <w:t xml:space="preserve"> </w:t>
      </w:r>
      <w:r w:rsidR="007B635A">
        <w:rPr>
          <w:lang w:val="en-GB"/>
        </w:rPr>
        <w:t>this variation is not a linear function of time but a cyclic one. Another situation that involves interaction effects with time is when the trends differ between groups, for instance between men and women, where the cycle of women differs from the men’s cycle.</w:t>
      </w:r>
      <w:r w:rsidR="00216622">
        <w:rPr>
          <w:lang w:val="en-GB"/>
        </w:rPr>
        <w:t xml:space="preserve"> When a researcher has learned how to analyse and interpret cyclic models</w:t>
      </w:r>
      <w:r w:rsidR="00E02FD4">
        <w:rPr>
          <w:lang w:val="en-GB"/>
        </w:rPr>
        <w:t>,</w:t>
      </w:r>
      <w:r w:rsidR="00216622">
        <w:rPr>
          <w:lang w:val="en-GB"/>
        </w:rPr>
        <w:t xml:space="preserve"> such extensions are rather straightforward and may provide insight in</w:t>
      </w:r>
      <w:r w:rsidR="00E02FD4">
        <w:rPr>
          <w:lang w:val="en-GB"/>
        </w:rPr>
        <w:t>to</w:t>
      </w:r>
      <w:r w:rsidR="00216622">
        <w:rPr>
          <w:lang w:val="en-GB"/>
        </w:rPr>
        <w:t xml:space="preserve"> the causal process</w:t>
      </w:r>
      <w:r w:rsidR="001E0953">
        <w:rPr>
          <w:lang w:val="en-GB"/>
        </w:rPr>
        <w:t>es</w:t>
      </w:r>
      <w:r w:rsidR="00216622">
        <w:rPr>
          <w:lang w:val="en-GB"/>
        </w:rPr>
        <w:t xml:space="preserve"> underlying the data. </w:t>
      </w:r>
    </w:p>
    <w:p w14:paraId="74BBA02D" w14:textId="40C557BB" w:rsidR="00831DC5" w:rsidRDefault="000F3276" w:rsidP="00F674C9">
      <w:pPr>
        <w:spacing w:line="480" w:lineRule="auto"/>
        <w:ind w:firstLine="567"/>
        <w:rPr>
          <w:lang w:val="en-GB"/>
        </w:rPr>
      </w:pPr>
      <w:r>
        <w:rPr>
          <w:lang w:val="en-GB"/>
        </w:rPr>
        <w:t>An important</w:t>
      </w:r>
      <w:r w:rsidR="003B4032">
        <w:rPr>
          <w:lang w:val="en-GB"/>
        </w:rPr>
        <w:t xml:space="preserve"> </w:t>
      </w:r>
      <w:r w:rsidR="00831DC5">
        <w:rPr>
          <w:lang w:val="en-GB"/>
        </w:rPr>
        <w:t xml:space="preserve">question </w:t>
      </w:r>
      <w:r>
        <w:rPr>
          <w:lang w:val="en-GB"/>
        </w:rPr>
        <w:t xml:space="preserve">in cyclic modelling </w:t>
      </w:r>
      <w:r w:rsidR="00831DC5">
        <w:rPr>
          <w:lang w:val="en-GB"/>
        </w:rPr>
        <w:t xml:space="preserve">is how to establish the period of a cyclic process. Usually the number of days or the number of hours within a day </w:t>
      </w:r>
      <w:r w:rsidR="001E0953">
        <w:rPr>
          <w:lang w:val="en-GB"/>
        </w:rPr>
        <w:t>is</w:t>
      </w:r>
      <w:r w:rsidR="00831DC5">
        <w:rPr>
          <w:lang w:val="en-GB"/>
        </w:rPr>
        <w:t xml:space="preserve"> taken as a convenient </w:t>
      </w:r>
      <w:r w:rsidR="001E0953">
        <w:rPr>
          <w:lang w:val="en-GB"/>
        </w:rPr>
        <w:t xml:space="preserve">period but other periods are possible. </w:t>
      </w:r>
      <w:r w:rsidR="00F674C9">
        <w:rPr>
          <w:lang w:val="en-GB"/>
        </w:rPr>
        <w:t xml:space="preserve">To explore which </w:t>
      </w:r>
      <w:proofErr w:type="gramStart"/>
      <w:r w:rsidR="00F674C9">
        <w:rPr>
          <w:lang w:val="en-GB"/>
        </w:rPr>
        <w:t>period suits best with the data</w:t>
      </w:r>
      <w:proofErr w:type="gramEnd"/>
      <w:r>
        <w:rPr>
          <w:lang w:val="en-GB"/>
        </w:rPr>
        <w:t>,</w:t>
      </w:r>
      <w:r w:rsidR="00F674C9">
        <w:rPr>
          <w:lang w:val="en-GB"/>
        </w:rPr>
        <w:t xml:space="preserve"> </w:t>
      </w:r>
      <w:proofErr w:type="gramStart"/>
      <w:r w:rsidR="00F674C9">
        <w:rPr>
          <w:lang w:val="en-GB"/>
        </w:rPr>
        <w:t xml:space="preserve">spectral analyses </w:t>
      </w:r>
      <w:r>
        <w:rPr>
          <w:lang w:val="en-GB"/>
        </w:rPr>
        <w:t xml:space="preserve">can be </w:t>
      </w:r>
      <w:r w:rsidR="00F674C9">
        <w:rPr>
          <w:lang w:val="en-GB"/>
        </w:rPr>
        <w:t>used</w:t>
      </w:r>
      <w:proofErr w:type="gramEnd"/>
      <w:r w:rsidR="00F674C9">
        <w:rPr>
          <w:lang w:val="en-GB"/>
        </w:rPr>
        <w:t xml:space="preserve">. </w:t>
      </w:r>
      <w:r w:rsidR="00F674C9" w:rsidRPr="00F674C9">
        <w:rPr>
          <w:lang w:val="en-GB"/>
        </w:rPr>
        <w:t xml:space="preserve">Spectral analysis decomposes the variance in </w:t>
      </w:r>
      <w:r w:rsidR="00F674C9">
        <w:rPr>
          <w:lang w:val="en-GB"/>
        </w:rPr>
        <w:t xml:space="preserve">the </w:t>
      </w:r>
      <w:r w:rsidR="00F674C9" w:rsidRPr="00F674C9">
        <w:rPr>
          <w:lang w:val="en-GB"/>
        </w:rPr>
        <w:t xml:space="preserve">data by applying a series of sine and cosine waves to account for </w:t>
      </w:r>
      <w:r w:rsidR="00F674C9">
        <w:rPr>
          <w:lang w:val="en-GB"/>
        </w:rPr>
        <w:t xml:space="preserve">the </w:t>
      </w:r>
      <w:r w:rsidR="00F674C9" w:rsidRPr="00F674C9">
        <w:rPr>
          <w:lang w:val="en-GB"/>
        </w:rPr>
        <w:t>variance</w:t>
      </w:r>
      <w:r w:rsidR="00F94C45">
        <w:rPr>
          <w:lang w:val="en-GB"/>
        </w:rPr>
        <w:t xml:space="preserve"> (</w:t>
      </w:r>
      <w:r w:rsidR="00DE53FF">
        <w:rPr>
          <w:lang w:val="en-GB"/>
        </w:rPr>
        <w:t xml:space="preserve">e.g. </w:t>
      </w:r>
      <w:r w:rsidR="00F94C45">
        <w:rPr>
          <w:lang w:val="en-GB"/>
        </w:rPr>
        <w:t>Larsen</w:t>
      </w:r>
      <w:r w:rsidR="00EC53A4">
        <w:rPr>
          <w:lang w:val="en-GB"/>
        </w:rPr>
        <w:t xml:space="preserve"> &amp; </w:t>
      </w:r>
      <w:r w:rsidR="00EC53A4" w:rsidRPr="00087976">
        <w:rPr>
          <w:noProof/>
          <w:lang w:val="en-US"/>
        </w:rPr>
        <w:t>Kasimatis</w:t>
      </w:r>
      <w:r w:rsidR="00F94C45">
        <w:rPr>
          <w:lang w:val="en-GB"/>
        </w:rPr>
        <w:t>, 1990)</w:t>
      </w:r>
      <w:r w:rsidR="00F674C9" w:rsidRPr="00F674C9">
        <w:rPr>
          <w:lang w:val="en-GB"/>
        </w:rPr>
        <w:t xml:space="preserve">. </w:t>
      </w:r>
    </w:p>
    <w:p w14:paraId="52492B2A" w14:textId="77777777" w:rsidR="003B4032" w:rsidRDefault="00C917A7" w:rsidP="00C86E32">
      <w:pPr>
        <w:spacing w:line="480" w:lineRule="auto"/>
        <w:ind w:firstLine="567"/>
        <w:rPr>
          <w:lang w:val="en-GB"/>
        </w:rPr>
      </w:pPr>
      <w:r>
        <w:rPr>
          <w:lang w:val="en-GB"/>
        </w:rPr>
        <w:t>We recommend researchers with intensive longitudinal data</w:t>
      </w:r>
      <w:r w:rsidR="001E0953">
        <w:rPr>
          <w:lang w:val="en-GB"/>
        </w:rPr>
        <w:t>, such as EMA data,</w:t>
      </w:r>
      <w:r>
        <w:rPr>
          <w:lang w:val="en-GB"/>
        </w:rPr>
        <w:t xml:space="preserve"> </w:t>
      </w:r>
      <w:r w:rsidR="00E02FD4">
        <w:rPr>
          <w:lang w:val="en-GB"/>
        </w:rPr>
        <w:t>to</w:t>
      </w:r>
      <w:r>
        <w:rPr>
          <w:lang w:val="en-GB"/>
        </w:rPr>
        <w:t xml:space="preserve"> explore</w:t>
      </w:r>
      <w:r w:rsidR="00E02FD4">
        <w:rPr>
          <w:lang w:val="en-GB"/>
        </w:rPr>
        <w:t xml:space="preserve"> cyclic terms</w:t>
      </w:r>
      <w:r>
        <w:rPr>
          <w:lang w:val="en-GB"/>
        </w:rPr>
        <w:t xml:space="preserve"> like any other trend</w:t>
      </w:r>
      <w:r w:rsidR="001E6B4F">
        <w:rPr>
          <w:lang w:val="en-GB"/>
        </w:rPr>
        <w:t xml:space="preserve"> that may be present in the data. </w:t>
      </w:r>
      <w:r w:rsidR="00E02FD4">
        <w:rPr>
          <w:lang w:val="en-GB"/>
        </w:rPr>
        <w:t xml:space="preserve">Adding cyclic terms </w:t>
      </w:r>
      <w:r>
        <w:rPr>
          <w:lang w:val="en-GB"/>
        </w:rPr>
        <w:lastRenderedPageBreak/>
        <w:t xml:space="preserve">may </w:t>
      </w:r>
      <w:r w:rsidR="001E6B4F">
        <w:rPr>
          <w:lang w:val="en-GB"/>
        </w:rPr>
        <w:t xml:space="preserve">not only </w:t>
      </w:r>
      <w:r>
        <w:rPr>
          <w:lang w:val="en-GB"/>
        </w:rPr>
        <w:t xml:space="preserve">improve </w:t>
      </w:r>
      <w:r w:rsidR="001E6B4F">
        <w:rPr>
          <w:lang w:val="en-GB"/>
        </w:rPr>
        <w:t xml:space="preserve">the </w:t>
      </w:r>
      <w:r w:rsidR="001C47C1">
        <w:rPr>
          <w:lang w:val="en-GB"/>
        </w:rPr>
        <w:t xml:space="preserve">model fit, </w:t>
      </w:r>
      <w:r w:rsidR="001E6B4F">
        <w:rPr>
          <w:lang w:val="en-GB"/>
        </w:rPr>
        <w:t>but</w:t>
      </w:r>
      <w:r>
        <w:rPr>
          <w:lang w:val="en-GB"/>
        </w:rPr>
        <w:t xml:space="preserve"> could</w:t>
      </w:r>
      <w:r w:rsidR="001E6B4F">
        <w:rPr>
          <w:lang w:val="en-GB"/>
        </w:rPr>
        <w:t xml:space="preserve"> also</w:t>
      </w:r>
      <w:r>
        <w:rPr>
          <w:lang w:val="en-GB"/>
        </w:rPr>
        <w:t xml:space="preserve"> yield better insight in the dynamic pro</w:t>
      </w:r>
      <w:r w:rsidR="003E3DF6">
        <w:rPr>
          <w:lang w:val="en-GB"/>
        </w:rPr>
        <w:t xml:space="preserve">cesses </w:t>
      </w:r>
      <w:proofErr w:type="gramStart"/>
      <w:r w:rsidR="003E3DF6">
        <w:rPr>
          <w:lang w:val="en-GB"/>
        </w:rPr>
        <w:t>underlying</w:t>
      </w:r>
      <w:proofErr w:type="gramEnd"/>
      <w:r w:rsidR="003E3DF6">
        <w:rPr>
          <w:lang w:val="en-GB"/>
        </w:rPr>
        <w:t xml:space="preserve"> the variable.</w:t>
      </w:r>
    </w:p>
    <w:p w14:paraId="0C6C2411" w14:textId="5C09C2E6" w:rsidR="00C917A7" w:rsidRDefault="00C917A7" w:rsidP="00C86E32">
      <w:pPr>
        <w:spacing w:line="480" w:lineRule="auto"/>
        <w:ind w:firstLine="567"/>
        <w:rPr>
          <w:lang w:val="en-GB"/>
        </w:rPr>
      </w:pPr>
      <w:r>
        <w:rPr>
          <w:lang w:val="en-GB"/>
        </w:rPr>
        <w:t xml:space="preserve"> </w:t>
      </w:r>
    </w:p>
    <w:p w14:paraId="65BC4BD6" w14:textId="30699B7E" w:rsidR="00F6272B" w:rsidRPr="00066DFE" w:rsidRDefault="00017317" w:rsidP="003E3DF6">
      <w:pPr>
        <w:spacing w:before="120" w:line="480" w:lineRule="auto"/>
        <w:rPr>
          <w:b/>
        </w:rPr>
      </w:pPr>
      <w:r w:rsidRPr="00066DFE">
        <w:rPr>
          <w:b/>
        </w:rPr>
        <w:t>References</w:t>
      </w:r>
      <w:bookmarkStart w:id="10" w:name="_ENREF_1"/>
    </w:p>
    <w:bookmarkEnd w:id="10"/>
    <w:p w14:paraId="11D35747" w14:textId="334D7055" w:rsidR="00F6272B" w:rsidRPr="00066DFE" w:rsidRDefault="00447CE5" w:rsidP="00C86E32">
      <w:pPr>
        <w:widowControl w:val="0"/>
        <w:autoSpaceDE w:val="0"/>
        <w:autoSpaceDN w:val="0"/>
        <w:adjustRightInd w:val="0"/>
        <w:spacing w:line="480" w:lineRule="auto"/>
        <w:ind w:left="480" w:hanging="480"/>
        <w:rPr>
          <w:noProof/>
          <w:lang w:val="en-US"/>
        </w:rPr>
      </w:pPr>
      <w:r>
        <w:rPr>
          <w:noProof/>
        </w:rPr>
        <w:t>A</w:t>
      </w:r>
      <w:r w:rsidR="00D16870" w:rsidRPr="00066DFE">
        <w:rPr>
          <w:noProof/>
        </w:rPr>
        <w:t>an het Rot</w:t>
      </w:r>
      <w:r w:rsidR="00F6272B" w:rsidRPr="00066DFE">
        <w:rPr>
          <w:noProof/>
        </w:rPr>
        <w:t xml:space="preserve">, M., </w:t>
      </w:r>
      <w:r w:rsidR="00D16870" w:rsidRPr="00066DFE">
        <w:rPr>
          <w:noProof/>
        </w:rPr>
        <w:t>Hogenelst</w:t>
      </w:r>
      <w:r w:rsidR="00F6272B" w:rsidRPr="00066DFE">
        <w:rPr>
          <w:noProof/>
        </w:rPr>
        <w:t xml:space="preserve">, K., &amp; Schoevers, R. A. (2012). </w:t>
      </w:r>
      <w:r w:rsidR="00F6272B" w:rsidRPr="00512FBC">
        <w:rPr>
          <w:noProof/>
          <w:lang w:val="en-GB"/>
        </w:rPr>
        <w:t xml:space="preserve">Mood disorders in everyday life: a systematic review of experience sampling and ecological momentary assessment studies. </w:t>
      </w:r>
      <w:r w:rsidR="00F6272B" w:rsidRPr="00066DFE">
        <w:rPr>
          <w:i/>
          <w:noProof/>
          <w:lang w:val="en-US"/>
        </w:rPr>
        <w:t>Clin Psychol Rev, 32</w:t>
      </w:r>
      <w:r w:rsidR="00923434">
        <w:rPr>
          <w:noProof/>
          <w:lang w:val="en-US"/>
        </w:rPr>
        <w:t xml:space="preserve">(6), 510-523. </w:t>
      </w:r>
      <w:r w:rsidR="00F6272B" w:rsidRPr="00066DFE">
        <w:rPr>
          <w:noProof/>
          <w:lang w:val="en-US"/>
        </w:rPr>
        <w:t>10.1016/j.cpr.2012.05.007</w:t>
      </w:r>
    </w:p>
    <w:p w14:paraId="5719F56B" w14:textId="34074481" w:rsidR="002B250D" w:rsidRPr="00087976" w:rsidRDefault="0033233C" w:rsidP="002B250D">
      <w:pPr>
        <w:widowControl w:val="0"/>
        <w:autoSpaceDE w:val="0"/>
        <w:autoSpaceDN w:val="0"/>
        <w:adjustRightInd w:val="0"/>
        <w:spacing w:line="480" w:lineRule="auto"/>
        <w:ind w:left="480" w:hanging="480"/>
        <w:rPr>
          <w:noProof/>
          <w:lang w:val="en-US"/>
        </w:rPr>
      </w:pPr>
      <w:r w:rsidRPr="008C025C">
        <w:fldChar w:fldCharType="begin" w:fldLock="1"/>
      </w:r>
      <w:r w:rsidRPr="00AA7D19">
        <w:rPr>
          <w:lang w:val="en-US"/>
        </w:rPr>
        <w:instrText xml:space="preserve">ADDIN Mendeley Bibliography CSL_BIBLIOGRAPHY </w:instrText>
      </w:r>
      <w:r w:rsidRPr="008C025C">
        <w:fldChar w:fldCharType="separate"/>
      </w:r>
      <w:r w:rsidR="002B250D" w:rsidRPr="00087976">
        <w:rPr>
          <w:noProof/>
          <w:lang w:val="en-US"/>
        </w:rPr>
        <w:t xml:space="preserve">Bates, D., Maechler, M., Bolker, B., &amp; Walker, S. (2015). Fitting Linear Mixed-Effects Models Using lme4. </w:t>
      </w:r>
      <w:r w:rsidR="002B250D" w:rsidRPr="00087976">
        <w:rPr>
          <w:i/>
          <w:iCs/>
          <w:noProof/>
          <w:lang w:val="en-US"/>
        </w:rPr>
        <w:t>Journal of Statistical Software</w:t>
      </w:r>
      <w:r w:rsidR="002B250D" w:rsidRPr="00087976">
        <w:rPr>
          <w:noProof/>
          <w:lang w:val="en-US"/>
        </w:rPr>
        <w:t xml:space="preserve">, </w:t>
      </w:r>
      <w:r w:rsidR="002B250D" w:rsidRPr="00087976">
        <w:rPr>
          <w:i/>
          <w:iCs/>
          <w:noProof/>
          <w:lang w:val="en-US"/>
        </w:rPr>
        <w:t>67</w:t>
      </w:r>
      <w:r w:rsidR="002B250D" w:rsidRPr="00087976">
        <w:rPr>
          <w:noProof/>
          <w:lang w:val="en-US"/>
        </w:rPr>
        <w:t>(1), 1–48. https://doi.org/doi:10.18637/jss.v067.i01.</w:t>
      </w:r>
    </w:p>
    <w:p w14:paraId="23BB0119" w14:textId="0F993256" w:rsidR="0033233C" w:rsidRPr="00066DFE" w:rsidRDefault="0033233C" w:rsidP="002B250D">
      <w:pPr>
        <w:widowControl w:val="0"/>
        <w:autoSpaceDE w:val="0"/>
        <w:autoSpaceDN w:val="0"/>
        <w:adjustRightInd w:val="0"/>
        <w:spacing w:line="480" w:lineRule="auto"/>
        <w:ind w:left="480" w:hanging="480"/>
        <w:rPr>
          <w:noProof/>
          <w:lang w:val="en-US"/>
        </w:rPr>
      </w:pPr>
      <w:r w:rsidRPr="008C025C">
        <w:fldChar w:fldCharType="end"/>
      </w:r>
      <w:proofErr w:type="gramStart"/>
      <w:r w:rsidRPr="003E3DF6">
        <w:rPr>
          <w:color w:val="000000"/>
          <w:lang w:val="en-US"/>
        </w:rPr>
        <w:t>Beal, D. J., &amp; Weiss, H. M. (2003).</w:t>
      </w:r>
      <w:proofErr w:type="gramEnd"/>
      <w:r w:rsidRPr="003E3DF6">
        <w:rPr>
          <w:color w:val="000000"/>
          <w:lang w:val="en-US"/>
        </w:rPr>
        <w:t xml:space="preserve"> </w:t>
      </w:r>
      <w:proofErr w:type="gramStart"/>
      <w:r w:rsidRPr="00432E97">
        <w:rPr>
          <w:bCs/>
          <w:lang w:val="en-US"/>
        </w:rPr>
        <w:t>Methods of Ecological Momentary Assessment in Organizational Research</w:t>
      </w:r>
      <w:r>
        <w:rPr>
          <w:bCs/>
          <w:lang w:val="en-US"/>
        </w:rPr>
        <w:t>.</w:t>
      </w:r>
      <w:proofErr w:type="gramEnd"/>
      <w:r>
        <w:rPr>
          <w:rFonts w:ascii="Times" w:hAnsi="Times" w:cs="Times"/>
          <w:b/>
          <w:bCs/>
          <w:sz w:val="38"/>
          <w:szCs w:val="38"/>
          <w:lang w:val="en-US"/>
        </w:rPr>
        <w:t xml:space="preserve"> </w:t>
      </w:r>
      <w:proofErr w:type="gramStart"/>
      <w:r w:rsidRPr="00432E97">
        <w:rPr>
          <w:i/>
          <w:iCs/>
          <w:lang w:val="en-US"/>
        </w:rPr>
        <w:t>Organizational Research Methods</w:t>
      </w:r>
      <w:r>
        <w:rPr>
          <w:lang w:val="en-US"/>
        </w:rPr>
        <w:t xml:space="preserve">, </w:t>
      </w:r>
      <w:r w:rsidRPr="00432E97">
        <w:rPr>
          <w:i/>
          <w:lang w:val="en-US"/>
        </w:rPr>
        <w:t>6</w:t>
      </w:r>
      <w:r>
        <w:rPr>
          <w:lang w:val="en-US"/>
        </w:rPr>
        <w:t xml:space="preserve"> (</w:t>
      </w:r>
      <w:r w:rsidRPr="00432E97">
        <w:rPr>
          <w:lang w:val="en-US"/>
        </w:rPr>
        <w:t>4</w:t>
      </w:r>
      <w:r>
        <w:rPr>
          <w:lang w:val="en-US"/>
        </w:rPr>
        <w:t>)</w:t>
      </w:r>
      <w:r w:rsidRPr="00432E97">
        <w:rPr>
          <w:lang w:val="en-US"/>
        </w:rPr>
        <w:t>, 440-464</w:t>
      </w:r>
      <w:r>
        <w:rPr>
          <w:lang w:val="en-US"/>
        </w:rPr>
        <w:t>.</w:t>
      </w:r>
      <w:proofErr w:type="gramEnd"/>
      <w:r w:rsidRPr="00432E97">
        <w:rPr>
          <w:lang w:val="en-US"/>
        </w:rPr>
        <w:t xml:space="preserve"> 10.1177/1094428103257361</w:t>
      </w:r>
      <w:r w:rsidRPr="00432E97">
        <w:rPr>
          <w:rFonts w:ascii="MS Mincho" w:eastAsia="MS Mincho" w:hAnsi="MS Mincho" w:cs="MS Mincho" w:hint="eastAsia"/>
          <w:lang w:val="en-US"/>
        </w:rPr>
        <w:t> </w:t>
      </w:r>
    </w:p>
    <w:p w14:paraId="7AB67BC1" w14:textId="77777777" w:rsidR="00B00302" w:rsidRDefault="00BB08DA" w:rsidP="00B00302">
      <w:pPr>
        <w:pStyle w:val="NormalWeb"/>
        <w:spacing w:before="0" w:beforeAutospacing="0" w:after="0" w:afterAutospacing="0" w:line="480" w:lineRule="auto"/>
        <w:ind w:left="482" w:hanging="482"/>
        <w:rPr>
          <w:lang w:val="en-US"/>
        </w:rPr>
      </w:pPr>
      <w:proofErr w:type="gramStart"/>
      <w:r w:rsidRPr="000D47FC">
        <w:rPr>
          <w:lang w:val="en-US"/>
        </w:rPr>
        <w:t xml:space="preserve">Bodenmann, G., Atkins, D. C., </w:t>
      </w:r>
      <w:proofErr w:type="spellStart"/>
      <w:r w:rsidRPr="000D47FC">
        <w:rPr>
          <w:lang w:val="en-US"/>
        </w:rPr>
        <w:t>Schär</w:t>
      </w:r>
      <w:proofErr w:type="spellEnd"/>
      <w:r w:rsidRPr="000D47FC">
        <w:rPr>
          <w:lang w:val="en-US"/>
        </w:rPr>
        <w:t xml:space="preserve">, M., &amp; </w:t>
      </w:r>
      <w:proofErr w:type="spellStart"/>
      <w:r w:rsidRPr="000D47FC">
        <w:rPr>
          <w:lang w:val="en-US"/>
        </w:rPr>
        <w:t>Poffet</w:t>
      </w:r>
      <w:proofErr w:type="spellEnd"/>
      <w:r w:rsidRPr="000D47FC">
        <w:rPr>
          <w:lang w:val="en-US"/>
        </w:rPr>
        <w:t>, V. (2010).</w:t>
      </w:r>
      <w:proofErr w:type="gramEnd"/>
      <w:r w:rsidRPr="000D47FC">
        <w:rPr>
          <w:lang w:val="en-US"/>
        </w:rPr>
        <w:t xml:space="preserve"> </w:t>
      </w:r>
      <w:proofErr w:type="gramStart"/>
      <w:r w:rsidRPr="007278E2">
        <w:rPr>
          <w:lang w:val="en-US"/>
        </w:rPr>
        <w:t>The association between daily stress and sexual activity.</w:t>
      </w:r>
      <w:proofErr w:type="gramEnd"/>
      <w:r w:rsidRPr="007278E2">
        <w:rPr>
          <w:lang w:val="en-US"/>
        </w:rPr>
        <w:t xml:space="preserve"> </w:t>
      </w:r>
      <w:r w:rsidRPr="007278E2">
        <w:rPr>
          <w:i/>
          <w:iCs/>
          <w:lang w:val="en-US"/>
        </w:rPr>
        <w:t>Journal of Family Psychology</w:t>
      </w:r>
      <w:r w:rsidRPr="007278E2">
        <w:rPr>
          <w:lang w:val="en-US"/>
        </w:rPr>
        <w:t xml:space="preserve">, </w:t>
      </w:r>
      <w:r w:rsidRPr="007278E2">
        <w:rPr>
          <w:i/>
          <w:iCs/>
          <w:lang w:val="en-US"/>
        </w:rPr>
        <w:t>24</w:t>
      </w:r>
      <w:r w:rsidR="00923434">
        <w:rPr>
          <w:lang w:val="en-US"/>
        </w:rPr>
        <w:t xml:space="preserve">(3), 271–279. </w:t>
      </w:r>
      <w:r w:rsidR="000D47FC" w:rsidRPr="00BC3947">
        <w:rPr>
          <w:lang w:val="en-US"/>
        </w:rPr>
        <w:t>10.1037/a0019365</w:t>
      </w:r>
      <w:bookmarkStart w:id="11" w:name="_ENREF_2"/>
    </w:p>
    <w:p w14:paraId="25EE2EAA" w14:textId="77777777" w:rsidR="00B00302" w:rsidRDefault="00B00302" w:rsidP="00B00302">
      <w:pPr>
        <w:pStyle w:val="NormalWeb"/>
        <w:spacing w:before="0" w:beforeAutospacing="0" w:after="0" w:afterAutospacing="0" w:line="480" w:lineRule="auto"/>
        <w:ind w:left="482" w:hanging="482"/>
        <w:rPr>
          <w:lang w:val="en-US"/>
        </w:rPr>
      </w:pPr>
      <w:proofErr w:type="gramStart"/>
      <w:r w:rsidRPr="00087976">
        <w:rPr>
          <w:color w:val="000000"/>
          <w:sz w:val="22"/>
          <w:szCs w:val="22"/>
          <w:lang w:val="en-US"/>
        </w:rPr>
        <w:t xml:space="preserve">Bolman, C., </w:t>
      </w:r>
      <w:r w:rsidRPr="00087976">
        <w:rPr>
          <w:bCs/>
          <w:color w:val="000000"/>
          <w:sz w:val="22"/>
          <w:szCs w:val="22"/>
          <w:lang w:val="en-US"/>
        </w:rPr>
        <w:t>Verboon, P</w:t>
      </w:r>
      <w:r w:rsidRPr="00087976">
        <w:rPr>
          <w:color w:val="000000"/>
          <w:sz w:val="22"/>
          <w:szCs w:val="22"/>
          <w:lang w:val="en-US"/>
        </w:rPr>
        <w:t xml:space="preserve">., Jacobs, N., </w:t>
      </w:r>
      <w:proofErr w:type="spellStart"/>
      <w:r w:rsidRPr="00087976">
        <w:rPr>
          <w:color w:val="000000"/>
          <w:sz w:val="22"/>
          <w:szCs w:val="22"/>
          <w:lang w:val="en-US"/>
        </w:rPr>
        <w:t>Thewissen</w:t>
      </w:r>
      <w:proofErr w:type="spellEnd"/>
      <w:r w:rsidRPr="00087976">
        <w:rPr>
          <w:color w:val="000000"/>
          <w:sz w:val="22"/>
          <w:szCs w:val="22"/>
          <w:lang w:val="en-US"/>
        </w:rPr>
        <w:t xml:space="preserve">, V., Boonen, V., &amp; </w:t>
      </w:r>
      <w:proofErr w:type="spellStart"/>
      <w:r w:rsidRPr="00087976">
        <w:rPr>
          <w:color w:val="000000"/>
          <w:sz w:val="22"/>
          <w:szCs w:val="22"/>
          <w:lang w:val="en-US"/>
        </w:rPr>
        <w:t>Soons</w:t>
      </w:r>
      <w:proofErr w:type="spellEnd"/>
      <w:r w:rsidRPr="00087976">
        <w:rPr>
          <w:color w:val="000000"/>
          <w:sz w:val="22"/>
          <w:szCs w:val="22"/>
          <w:lang w:val="en-US"/>
        </w:rPr>
        <w:t>, K. (2017).</w:t>
      </w:r>
      <w:proofErr w:type="gramEnd"/>
      <w:r w:rsidRPr="00087976">
        <w:rPr>
          <w:color w:val="000000"/>
          <w:sz w:val="22"/>
          <w:szCs w:val="22"/>
          <w:lang w:val="en-US"/>
        </w:rPr>
        <w:t xml:space="preserve"> </w:t>
      </w:r>
      <w:r w:rsidRPr="00B00302">
        <w:rPr>
          <w:color w:val="000000"/>
          <w:sz w:val="22"/>
          <w:szCs w:val="22"/>
          <w:lang w:val="en-US"/>
        </w:rPr>
        <w:t xml:space="preserve">Predicting smoking lapses in the first week of quitting: an ecological momentary assessment study. </w:t>
      </w:r>
      <w:proofErr w:type="gramStart"/>
      <w:r w:rsidRPr="00087976">
        <w:rPr>
          <w:i/>
          <w:iCs/>
          <w:color w:val="000000"/>
          <w:lang w:val="en-US"/>
        </w:rPr>
        <w:t>Journal of Addiction Medicine (in press)</w:t>
      </w:r>
      <w:r w:rsidRPr="00087976">
        <w:rPr>
          <w:color w:val="000000"/>
          <w:lang w:val="en-US"/>
        </w:rPr>
        <w:t>.</w:t>
      </w:r>
      <w:proofErr w:type="gramEnd"/>
    </w:p>
    <w:p w14:paraId="02C5E29E" w14:textId="3D80FBCF" w:rsidR="003C5B81" w:rsidRPr="00B00302" w:rsidRDefault="003C5B81" w:rsidP="00B00302">
      <w:pPr>
        <w:pStyle w:val="NormalWeb"/>
        <w:spacing w:before="0" w:beforeAutospacing="0" w:after="0" w:afterAutospacing="0" w:line="480" w:lineRule="auto"/>
        <w:ind w:left="482" w:hanging="482"/>
        <w:rPr>
          <w:lang w:val="en-US"/>
        </w:rPr>
      </w:pPr>
      <w:r w:rsidRPr="00087976">
        <w:rPr>
          <w:noProof/>
          <w:lang w:val="en-US"/>
        </w:rPr>
        <w:t xml:space="preserve">Bos, F. M., Schoevers, R. A., &amp; aan het Rot, M. (2015). </w:t>
      </w:r>
      <w:r w:rsidRPr="00512FBC">
        <w:rPr>
          <w:noProof/>
          <w:lang w:val="en-GB"/>
        </w:rPr>
        <w:t xml:space="preserve">Experience sampling and ecological momentary assessment studies in psychopharmacology: A systematic review. </w:t>
      </w:r>
      <w:r w:rsidRPr="00512FBC">
        <w:rPr>
          <w:i/>
          <w:noProof/>
          <w:lang w:val="en-GB"/>
        </w:rPr>
        <w:t>Eur Neuropsychopharmacol, 25</w:t>
      </w:r>
      <w:r w:rsidR="00923434">
        <w:rPr>
          <w:noProof/>
          <w:lang w:val="en-GB"/>
        </w:rPr>
        <w:t xml:space="preserve">(11), 1853-1864. </w:t>
      </w:r>
      <w:r w:rsidRPr="00512FBC">
        <w:rPr>
          <w:noProof/>
          <w:lang w:val="en-GB"/>
        </w:rPr>
        <w:t>10.1016/j.euroneuro.2015.08.008</w:t>
      </w:r>
      <w:bookmarkEnd w:id="11"/>
    </w:p>
    <w:p w14:paraId="44BA93F0" w14:textId="159692E8" w:rsidR="00856452" w:rsidRDefault="00BB08DA" w:rsidP="00C86E32">
      <w:pPr>
        <w:pStyle w:val="NormalWeb"/>
        <w:spacing w:before="0" w:beforeAutospacing="0" w:after="0" w:afterAutospacing="0" w:line="480" w:lineRule="auto"/>
        <w:ind w:left="480" w:hanging="480"/>
        <w:rPr>
          <w:lang w:val="en-US"/>
        </w:rPr>
      </w:pPr>
      <w:r w:rsidRPr="007278E2">
        <w:rPr>
          <w:lang w:val="en-US"/>
        </w:rPr>
        <w:t>Chow, S</w:t>
      </w:r>
      <w:proofErr w:type="gramStart"/>
      <w:r w:rsidRPr="007278E2">
        <w:rPr>
          <w:lang w:val="en-US"/>
        </w:rPr>
        <w:t>.-</w:t>
      </w:r>
      <w:proofErr w:type="gramEnd"/>
      <w:r w:rsidRPr="007278E2">
        <w:rPr>
          <w:lang w:val="en-US"/>
        </w:rPr>
        <w:t xml:space="preserve">M., </w:t>
      </w:r>
      <w:proofErr w:type="spellStart"/>
      <w:r w:rsidRPr="007278E2">
        <w:rPr>
          <w:lang w:val="en-US"/>
        </w:rPr>
        <w:t>Hamaker</w:t>
      </w:r>
      <w:proofErr w:type="spellEnd"/>
      <w:r w:rsidRPr="007278E2">
        <w:rPr>
          <w:lang w:val="en-US"/>
        </w:rPr>
        <w:t xml:space="preserve">, E. L., Fujita, F., &amp; </w:t>
      </w:r>
      <w:proofErr w:type="spellStart"/>
      <w:r w:rsidRPr="007278E2">
        <w:rPr>
          <w:lang w:val="en-US"/>
        </w:rPr>
        <w:t>Boker</w:t>
      </w:r>
      <w:proofErr w:type="spellEnd"/>
      <w:r w:rsidRPr="007278E2">
        <w:rPr>
          <w:lang w:val="en-US"/>
        </w:rPr>
        <w:t xml:space="preserve">, S. M. (2009). Representing time-varying cyclic dynamics using multiple-subject state-space models. </w:t>
      </w:r>
      <w:r w:rsidRPr="007278E2">
        <w:rPr>
          <w:i/>
          <w:iCs/>
          <w:lang w:val="en-US"/>
        </w:rPr>
        <w:t>The British Journal of Mathematical and Statistical Psychology</w:t>
      </w:r>
      <w:r w:rsidRPr="007278E2">
        <w:rPr>
          <w:lang w:val="en-US"/>
        </w:rPr>
        <w:t xml:space="preserve">, </w:t>
      </w:r>
      <w:r w:rsidRPr="007278E2">
        <w:rPr>
          <w:i/>
          <w:iCs/>
          <w:lang w:val="en-US"/>
        </w:rPr>
        <w:t>62</w:t>
      </w:r>
      <w:r w:rsidR="00432E97">
        <w:rPr>
          <w:lang w:val="en-US"/>
        </w:rPr>
        <w:t>(</w:t>
      </w:r>
      <w:r w:rsidRPr="007278E2">
        <w:rPr>
          <w:lang w:val="en-US"/>
        </w:rPr>
        <w:t xml:space="preserve">3), 683–716. </w:t>
      </w:r>
      <w:hyperlink r:id="rId32" w:history="1">
        <w:r w:rsidR="00856452" w:rsidRPr="00DF23C4">
          <w:rPr>
            <w:rStyle w:val="Hyperlink"/>
            <w:lang w:val="en-US"/>
          </w:rPr>
          <w:t>10.1348/000711008X384080</w:t>
        </w:r>
      </w:hyperlink>
    </w:p>
    <w:p w14:paraId="053982D1" w14:textId="44CA3EFF" w:rsidR="0033233C" w:rsidRPr="00856452" w:rsidRDefault="0033233C" w:rsidP="00C86E32">
      <w:pPr>
        <w:pStyle w:val="NormalWeb"/>
        <w:spacing w:before="0" w:beforeAutospacing="0" w:after="0" w:afterAutospacing="0" w:line="480" w:lineRule="auto"/>
        <w:ind w:left="480" w:hanging="480"/>
        <w:rPr>
          <w:lang w:val="en-US"/>
        </w:rPr>
      </w:pPr>
      <w:r w:rsidRPr="007278E2">
        <w:rPr>
          <w:noProof/>
          <w:lang w:val="en-GB"/>
        </w:rPr>
        <w:lastRenderedPageBreak/>
        <w:t xml:space="preserve">Conner, T.S., </w:t>
      </w:r>
      <w:r>
        <w:rPr>
          <w:noProof/>
          <w:lang w:val="en-GB"/>
        </w:rPr>
        <w:t xml:space="preserve">&amp; </w:t>
      </w:r>
      <w:r w:rsidRPr="007278E2">
        <w:rPr>
          <w:noProof/>
          <w:lang w:val="en-GB"/>
        </w:rPr>
        <w:t>Meh</w:t>
      </w:r>
      <w:r>
        <w:rPr>
          <w:noProof/>
          <w:lang w:val="en-GB"/>
        </w:rPr>
        <w:t>l, M.R. (2</w:t>
      </w:r>
      <w:r w:rsidRPr="007278E2">
        <w:rPr>
          <w:noProof/>
          <w:lang w:val="en-GB"/>
        </w:rPr>
        <w:t>0</w:t>
      </w:r>
      <w:r>
        <w:rPr>
          <w:noProof/>
          <w:lang w:val="en-GB"/>
        </w:rPr>
        <w:t>1</w:t>
      </w:r>
      <w:r w:rsidRPr="007278E2">
        <w:rPr>
          <w:noProof/>
          <w:lang w:val="en-GB"/>
        </w:rPr>
        <w:t>5)</w:t>
      </w:r>
      <w:r>
        <w:rPr>
          <w:noProof/>
          <w:lang w:val="en-GB"/>
        </w:rPr>
        <w:t>.</w:t>
      </w:r>
      <w:r w:rsidRPr="007278E2">
        <w:rPr>
          <w:noProof/>
          <w:lang w:val="en-GB"/>
        </w:rPr>
        <w:t xml:space="preserve"> </w:t>
      </w:r>
      <w:r w:rsidRPr="007278E2">
        <w:rPr>
          <w:i/>
          <w:noProof/>
          <w:lang w:val="en-GB"/>
        </w:rPr>
        <w:t>Ambulatory Assessment: Methods for Studying Everyday Life</w:t>
      </w:r>
      <w:r w:rsidRPr="007278E2">
        <w:rPr>
          <w:noProof/>
          <w:lang w:val="en-GB"/>
        </w:rPr>
        <w:t xml:space="preserve">, in </w:t>
      </w:r>
      <w:r w:rsidRPr="007278E2">
        <w:rPr>
          <w:i/>
          <w:noProof/>
          <w:lang w:val="en-GB"/>
        </w:rPr>
        <w:t>Emerging Trends in the Social and Behavioral Sciences: An Interdisciplinary, Searchable, and Linkable Resource.</w:t>
      </w:r>
      <w:r w:rsidRPr="007278E2">
        <w:rPr>
          <w:noProof/>
          <w:lang w:val="en-GB"/>
        </w:rPr>
        <w:t>, R.A. Scott and S.M. Kosslyn, Editors., John Wiley &amp; Sons. p. 1-15.</w:t>
      </w:r>
    </w:p>
    <w:p w14:paraId="3F065C7E" w14:textId="77777777" w:rsidR="001E238B" w:rsidRPr="00066DFE" w:rsidRDefault="001E238B" w:rsidP="00C86E32">
      <w:pPr>
        <w:widowControl w:val="0"/>
        <w:autoSpaceDE w:val="0"/>
        <w:autoSpaceDN w:val="0"/>
        <w:adjustRightInd w:val="0"/>
        <w:spacing w:line="480" w:lineRule="auto"/>
        <w:ind w:left="480" w:hanging="480"/>
        <w:rPr>
          <w:noProof/>
          <w:lang w:val="en-US"/>
        </w:rPr>
      </w:pPr>
      <w:r w:rsidRPr="001E238B">
        <w:rPr>
          <w:noProof/>
          <w:lang w:val="en-US"/>
        </w:rPr>
        <w:t xml:space="preserve">Dimmock, P. W., Wyatt, K. M., Jones, P. W., &amp; O’Brien, P. M. (2000). Efficacy of selective serotonin-reuptake inhibitors in premenstrual syndrome: a systematic review. </w:t>
      </w:r>
      <w:r w:rsidRPr="001E238B">
        <w:rPr>
          <w:i/>
          <w:iCs/>
          <w:noProof/>
          <w:lang w:val="en-US"/>
        </w:rPr>
        <w:t>Lancet</w:t>
      </w:r>
      <w:r w:rsidRPr="001E238B">
        <w:rPr>
          <w:noProof/>
          <w:lang w:val="en-US"/>
        </w:rPr>
        <w:t xml:space="preserve">, </w:t>
      </w:r>
      <w:r w:rsidRPr="001E238B">
        <w:rPr>
          <w:i/>
          <w:iCs/>
          <w:noProof/>
          <w:lang w:val="en-US"/>
        </w:rPr>
        <w:t>356</w:t>
      </w:r>
      <w:r w:rsidRPr="001E238B">
        <w:rPr>
          <w:noProof/>
          <w:lang w:val="en-US"/>
        </w:rPr>
        <w:t>(9236), 1131–1136.</w:t>
      </w:r>
    </w:p>
    <w:p w14:paraId="4A783DDF" w14:textId="20B7F75A" w:rsidR="00856452" w:rsidRPr="00856452" w:rsidRDefault="00856452" w:rsidP="00C86E32">
      <w:pPr>
        <w:widowControl w:val="0"/>
        <w:autoSpaceDE w:val="0"/>
        <w:autoSpaceDN w:val="0"/>
        <w:adjustRightInd w:val="0"/>
        <w:spacing w:line="480" w:lineRule="auto"/>
        <w:ind w:left="480" w:hanging="480"/>
        <w:rPr>
          <w:lang w:val="en-US"/>
        </w:rPr>
      </w:pPr>
      <w:proofErr w:type="gramStart"/>
      <w:r w:rsidRPr="00856452">
        <w:rPr>
          <w:lang w:val="en-US"/>
        </w:rPr>
        <w:t>Fisher, C. D. &amp; To, M. L. (2012).</w:t>
      </w:r>
      <w:proofErr w:type="gramEnd"/>
      <w:r w:rsidRPr="00856452">
        <w:rPr>
          <w:lang w:val="en-US"/>
        </w:rPr>
        <w:t xml:space="preserve"> Using experience sampling methodology in organizational behavior. </w:t>
      </w:r>
      <w:proofErr w:type="gramStart"/>
      <w:r w:rsidRPr="00856452">
        <w:rPr>
          <w:i/>
          <w:iCs/>
          <w:lang w:val="en-US"/>
        </w:rPr>
        <w:t>Journal of Organizational Behavior, 33,</w:t>
      </w:r>
      <w:r w:rsidRPr="00856452">
        <w:rPr>
          <w:lang w:val="en-US"/>
        </w:rPr>
        <w:t xml:space="preserve"> 865-877.</w:t>
      </w:r>
      <w:proofErr w:type="gramEnd"/>
      <w:r w:rsidR="00923434">
        <w:rPr>
          <w:lang w:val="en-US"/>
        </w:rPr>
        <w:t xml:space="preserve"> </w:t>
      </w:r>
      <w:r w:rsidR="00923434" w:rsidRPr="00923434">
        <w:rPr>
          <w:color w:val="262626"/>
          <w:lang w:val="en-US"/>
        </w:rPr>
        <w:t>10.1002/job.1803</w:t>
      </w:r>
    </w:p>
    <w:p w14:paraId="705476B8" w14:textId="26F498FA" w:rsidR="00BB08DA" w:rsidRPr="00066DFE" w:rsidRDefault="00BB08DA" w:rsidP="00C86E32">
      <w:pPr>
        <w:widowControl w:val="0"/>
        <w:autoSpaceDE w:val="0"/>
        <w:autoSpaceDN w:val="0"/>
        <w:adjustRightInd w:val="0"/>
        <w:spacing w:line="480" w:lineRule="auto"/>
        <w:ind w:left="480" w:hanging="480"/>
        <w:rPr>
          <w:lang w:val="en-US"/>
        </w:rPr>
      </w:pPr>
      <w:proofErr w:type="spellStart"/>
      <w:r w:rsidRPr="007278E2">
        <w:rPr>
          <w:lang w:val="en-US"/>
        </w:rPr>
        <w:t>Flury</w:t>
      </w:r>
      <w:proofErr w:type="spellEnd"/>
      <w:r w:rsidRPr="007278E2">
        <w:rPr>
          <w:lang w:val="en-US"/>
        </w:rPr>
        <w:t xml:space="preserve">, B. D., &amp; </w:t>
      </w:r>
      <w:proofErr w:type="spellStart"/>
      <w:r w:rsidRPr="007278E2">
        <w:rPr>
          <w:lang w:val="en-US"/>
        </w:rPr>
        <w:t>Levri</w:t>
      </w:r>
      <w:proofErr w:type="spellEnd"/>
      <w:r w:rsidRPr="007278E2">
        <w:rPr>
          <w:lang w:val="en-US"/>
        </w:rPr>
        <w:t xml:space="preserve">, E. P. (1999). </w:t>
      </w:r>
      <w:proofErr w:type="gramStart"/>
      <w:r w:rsidRPr="007278E2">
        <w:rPr>
          <w:lang w:val="en-US"/>
        </w:rPr>
        <w:t>Periodic logistic regression.</w:t>
      </w:r>
      <w:proofErr w:type="gramEnd"/>
      <w:r w:rsidRPr="007278E2">
        <w:rPr>
          <w:lang w:val="en-US"/>
        </w:rPr>
        <w:t xml:space="preserve"> </w:t>
      </w:r>
      <w:r w:rsidRPr="00066DFE">
        <w:rPr>
          <w:i/>
          <w:iCs/>
          <w:lang w:val="en-US"/>
        </w:rPr>
        <w:t>Ecology</w:t>
      </w:r>
      <w:r w:rsidRPr="00066DFE">
        <w:rPr>
          <w:lang w:val="en-US"/>
        </w:rPr>
        <w:t xml:space="preserve">, </w:t>
      </w:r>
      <w:r w:rsidRPr="00066DFE">
        <w:rPr>
          <w:i/>
          <w:iCs/>
          <w:lang w:val="en-US"/>
        </w:rPr>
        <w:t>80</w:t>
      </w:r>
      <w:r w:rsidRPr="00066DFE">
        <w:rPr>
          <w:lang w:val="en-US"/>
        </w:rPr>
        <w:t>(7), 2254–2260. 10.1890/0012-9658</w:t>
      </w:r>
    </w:p>
    <w:p w14:paraId="1C00D9E1" w14:textId="109D70D6" w:rsidR="00BB08DA" w:rsidRPr="007278E2" w:rsidRDefault="00BB08DA" w:rsidP="00C86E32">
      <w:pPr>
        <w:pStyle w:val="NormalWeb"/>
        <w:spacing w:before="0" w:beforeAutospacing="0" w:after="0" w:afterAutospacing="0" w:line="480" w:lineRule="auto"/>
        <w:ind w:left="480" w:hanging="480"/>
        <w:rPr>
          <w:lang w:val="en-US"/>
        </w:rPr>
      </w:pPr>
      <w:r w:rsidRPr="000D47FC">
        <w:rPr>
          <w:lang w:val="en-US"/>
        </w:rPr>
        <w:t xml:space="preserve">Huh, D., </w:t>
      </w:r>
      <w:proofErr w:type="spellStart"/>
      <w:r w:rsidRPr="000D47FC">
        <w:rPr>
          <w:lang w:val="en-US"/>
        </w:rPr>
        <w:t>Kaysen</w:t>
      </w:r>
      <w:proofErr w:type="spellEnd"/>
      <w:r w:rsidRPr="000D47FC">
        <w:rPr>
          <w:lang w:val="en-US"/>
        </w:rPr>
        <w:t xml:space="preserve">, D. L., &amp; Atkins, D. C. (2015). </w:t>
      </w:r>
      <w:r w:rsidRPr="007278E2">
        <w:rPr>
          <w:lang w:val="en-US"/>
        </w:rPr>
        <w:t xml:space="preserve">Modeling Cyclical Patterns in Daily College Drinking Data with Many Zeroes. </w:t>
      </w:r>
      <w:r w:rsidRPr="007278E2">
        <w:rPr>
          <w:i/>
          <w:iCs/>
          <w:lang w:val="en-US"/>
        </w:rPr>
        <w:t>Multivariate Behavioral Research</w:t>
      </w:r>
      <w:r w:rsidRPr="007278E2">
        <w:rPr>
          <w:lang w:val="en-US"/>
        </w:rPr>
        <w:t xml:space="preserve">, </w:t>
      </w:r>
      <w:r w:rsidRPr="007278E2">
        <w:rPr>
          <w:i/>
          <w:iCs/>
          <w:lang w:val="en-US"/>
        </w:rPr>
        <w:t>50</w:t>
      </w:r>
      <w:r w:rsidRPr="007278E2">
        <w:rPr>
          <w:lang w:val="en-US"/>
        </w:rPr>
        <w:t>(2), 184–196. 10.1080/00273171.2014.977433</w:t>
      </w:r>
    </w:p>
    <w:p w14:paraId="29AD4D14" w14:textId="77777777" w:rsidR="003E3DF6" w:rsidRPr="00087976" w:rsidRDefault="003E3DF6" w:rsidP="003E3DF6">
      <w:pPr>
        <w:widowControl w:val="0"/>
        <w:autoSpaceDE w:val="0"/>
        <w:autoSpaceDN w:val="0"/>
        <w:adjustRightInd w:val="0"/>
        <w:spacing w:line="480" w:lineRule="auto"/>
        <w:ind w:left="480" w:hanging="480"/>
        <w:rPr>
          <w:noProof/>
          <w:lang w:val="en-US"/>
        </w:rPr>
      </w:pPr>
      <w:r w:rsidRPr="00087976">
        <w:rPr>
          <w:noProof/>
          <w:lang w:val="en-US"/>
        </w:rPr>
        <w:t xml:space="preserve">Larsen, R. J., &amp; Kasimatis, M. (1990). Individual differences in entrainment of mood to the weekly calendar. </w:t>
      </w:r>
      <w:r w:rsidRPr="00087976">
        <w:rPr>
          <w:i/>
          <w:iCs/>
          <w:noProof/>
          <w:lang w:val="en-US"/>
        </w:rPr>
        <w:t>Journal of Personality and Social Psychology</w:t>
      </w:r>
      <w:r w:rsidRPr="00087976">
        <w:rPr>
          <w:noProof/>
          <w:lang w:val="en-US"/>
        </w:rPr>
        <w:t xml:space="preserve">, </w:t>
      </w:r>
      <w:r w:rsidRPr="00087976">
        <w:rPr>
          <w:i/>
          <w:iCs/>
          <w:noProof/>
          <w:lang w:val="en-US"/>
        </w:rPr>
        <w:t>58</w:t>
      </w:r>
      <w:r w:rsidRPr="00087976">
        <w:rPr>
          <w:noProof/>
          <w:lang w:val="en-US"/>
        </w:rPr>
        <w:t>(1), 164–171. https://doi.org/10.1037/0022-3514.58.1.164</w:t>
      </w:r>
    </w:p>
    <w:p w14:paraId="3575372A" w14:textId="5BA1253A" w:rsidR="00DF0A1C" w:rsidRDefault="00903F4D" w:rsidP="00C86E32">
      <w:pPr>
        <w:widowControl w:val="0"/>
        <w:autoSpaceDE w:val="0"/>
        <w:autoSpaceDN w:val="0"/>
        <w:adjustRightInd w:val="0"/>
        <w:spacing w:line="480" w:lineRule="auto"/>
        <w:ind w:left="480" w:hanging="480"/>
        <w:rPr>
          <w:noProof/>
          <w:lang w:val="en-GB"/>
        </w:rPr>
      </w:pPr>
      <w:r w:rsidRPr="007278E2">
        <w:rPr>
          <w:noProof/>
          <w:lang w:val="en-GB"/>
        </w:rPr>
        <w:t xml:space="preserve">Trull, T.J. and U. Ebner-Priemer (2014) </w:t>
      </w:r>
      <w:r w:rsidRPr="007278E2">
        <w:rPr>
          <w:i/>
          <w:noProof/>
          <w:lang w:val="en-GB"/>
        </w:rPr>
        <w:t>The Role of Ambulatory Assessment in Psychological Science.</w:t>
      </w:r>
      <w:r w:rsidRPr="007278E2">
        <w:rPr>
          <w:noProof/>
          <w:lang w:val="en-GB"/>
        </w:rPr>
        <w:t xml:space="preserve"> Curr</w:t>
      </w:r>
      <w:r w:rsidR="00432E97">
        <w:rPr>
          <w:noProof/>
          <w:lang w:val="en-GB"/>
        </w:rPr>
        <w:t>ent</w:t>
      </w:r>
      <w:r w:rsidRPr="007278E2">
        <w:rPr>
          <w:noProof/>
          <w:lang w:val="en-GB"/>
        </w:rPr>
        <w:t xml:space="preserve"> Dir</w:t>
      </w:r>
      <w:r w:rsidR="00432E97">
        <w:rPr>
          <w:noProof/>
          <w:lang w:val="en-GB"/>
        </w:rPr>
        <w:t>ections</w:t>
      </w:r>
      <w:r w:rsidRPr="007278E2">
        <w:rPr>
          <w:noProof/>
          <w:lang w:val="en-GB"/>
        </w:rPr>
        <w:t xml:space="preserve"> Psychol</w:t>
      </w:r>
      <w:r w:rsidR="00432E97">
        <w:rPr>
          <w:noProof/>
          <w:lang w:val="en-GB"/>
        </w:rPr>
        <w:t>ogical</w:t>
      </w:r>
      <w:r w:rsidRPr="007278E2">
        <w:rPr>
          <w:noProof/>
          <w:lang w:val="en-GB"/>
        </w:rPr>
        <w:t xml:space="preserve"> Sci</w:t>
      </w:r>
      <w:r w:rsidR="00432E97">
        <w:rPr>
          <w:noProof/>
          <w:lang w:val="en-GB"/>
        </w:rPr>
        <w:t>ence</w:t>
      </w:r>
      <w:r w:rsidRPr="007278E2">
        <w:rPr>
          <w:noProof/>
          <w:lang w:val="en-GB"/>
        </w:rPr>
        <w:t xml:space="preserve">,. </w:t>
      </w:r>
      <w:r w:rsidRPr="007278E2">
        <w:rPr>
          <w:b/>
          <w:noProof/>
          <w:lang w:val="en-GB"/>
        </w:rPr>
        <w:t>23</w:t>
      </w:r>
      <w:r w:rsidRPr="007278E2">
        <w:rPr>
          <w:noProof/>
          <w:lang w:val="en-GB"/>
        </w:rPr>
        <w:t>(6): p. 466-470.</w:t>
      </w:r>
      <w:r w:rsidR="00244CF9">
        <w:rPr>
          <w:noProof/>
          <w:lang w:val="en-GB"/>
        </w:rPr>
        <w:t xml:space="preserve"> </w:t>
      </w:r>
      <w:r w:rsidR="00244CF9" w:rsidRPr="00244CF9">
        <w:rPr>
          <w:noProof/>
          <w:lang w:val="en-GB"/>
        </w:rPr>
        <w:t>10.1177/0963721414550706</w:t>
      </w:r>
    </w:p>
    <w:p w14:paraId="5A0B4C5F" w14:textId="77777777" w:rsidR="00856452" w:rsidRDefault="00633A82" w:rsidP="00C86E32">
      <w:pPr>
        <w:widowControl w:val="0"/>
        <w:autoSpaceDE w:val="0"/>
        <w:autoSpaceDN w:val="0"/>
        <w:adjustRightInd w:val="0"/>
        <w:spacing w:line="480" w:lineRule="auto"/>
        <w:ind w:left="480" w:hanging="480"/>
        <w:rPr>
          <w:noProof/>
          <w:lang w:val="en-GB"/>
        </w:rPr>
      </w:pPr>
      <w:proofErr w:type="gramStart"/>
      <w:r w:rsidRPr="00633A82">
        <w:rPr>
          <w:lang w:val="en-US"/>
        </w:rPr>
        <w:t>R Core Team (2015).</w:t>
      </w:r>
      <w:proofErr w:type="gramEnd"/>
      <w:r w:rsidRPr="00633A82">
        <w:rPr>
          <w:lang w:val="en-US"/>
        </w:rPr>
        <w:t xml:space="preserve"> R: A language and environment for statistical computing. </w:t>
      </w:r>
      <w:proofErr w:type="gramStart"/>
      <w:r w:rsidRPr="00633A82">
        <w:rPr>
          <w:lang w:val="en-US"/>
        </w:rPr>
        <w:t>R Foundation for Statistical Computing,</w:t>
      </w:r>
      <w:r>
        <w:rPr>
          <w:lang w:val="en-US"/>
        </w:rPr>
        <w:t xml:space="preserve"> </w:t>
      </w:r>
      <w:r w:rsidRPr="00633A82">
        <w:rPr>
          <w:lang w:val="en-US"/>
        </w:rPr>
        <w:t>Vienna, Austria.</w:t>
      </w:r>
      <w:proofErr w:type="gramEnd"/>
      <w:r w:rsidRPr="00633A82">
        <w:rPr>
          <w:lang w:val="en-US"/>
        </w:rPr>
        <w:t xml:space="preserve"> URL </w:t>
      </w:r>
      <w:hyperlink r:id="rId33" w:history="1">
        <w:r w:rsidR="00794DB9" w:rsidRPr="00764114">
          <w:rPr>
            <w:rStyle w:val="Hyperlink"/>
            <w:lang w:val="en-US"/>
          </w:rPr>
          <w:t>https://www.R-project.org/</w:t>
        </w:r>
      </w:hyperlink>
      <w:r w:rsidRPr="00633A82">
        <w:rPr>
          <w:lang w:val="en-US"/>
        </w:rPr>
        <w:t>.</w:t>
      </w:r>
      <w:bookmarkStart w:id="12" w:name="_ENREF_3"/>
    </w:p>
    <w:p w14:paraId="38DCB4F2" w14:textId="77777777" w:rsidR="003E3DF6" w:rsidRPr="003E3DF6" w:rsidRDefault="003E3DF6" w:rsidP="003E3DF6">
      <w:pPr>
        <w:widowControl w:val="0"/>
        <w:autoSpaceDE w:val="0"/>
        <w:autoSpaceDN w:val="0"/>
        <w:adjustRightInd w:val="0"/>
        <w:spacing w:line="480" w:lineRule="auto"/>
        <w:ind w:left="480" w:hanging="480"/>
        <w:rPr>
          <w:noProof/>
          <w:lang w:val="en-US"/>
        </w:rPr>
      </w:pPr>
      <w:r w:rsidRPr="00087976">
        <w:rPr>
          <w:noProof/>
          <w:lang w:val="en-US"/>
        </w:rPr>
        <w:t xml:space="preserve">Ram, N., Chow, S. Y. M., Bowles, R. P., Wang, L., Grimm, K., Fujita, F., &amp; Nesselroade, J. R. (2005). Examining interindividual differences in cyclicity of pleasant and unpleasant affects using spectral analysis and item response modeling. </w:t>
      </w:r>
      <w:r w:rsidRPr="003E3DF6">
        <w:rPr>
          <w:i/>
          <w:iCs/>
          <w:noProof/>
          <w:lang w:val="en-US"/>
        </w:rPr>
        <w:t>Psychometrika</w:t>
      </w:r>
      <w:r w:rsidRPr="003E3DF6">
        <w:rPr>
          <w:noProof/>
          <w:lang w:val="en-US"/>
        </w:rPr>
        <w:t xml:space="preserve">, </w:t>
      </w:r>
      <w:r w:rsidRPr="003E3DF6">
        <w:rPr>
          <w:i/>
          <w:iCs/>
          <w:noProof/>
          <w:lang w:val="en-US"/>
        </w:rPr>
        <w:t>70</w:t>
      </w:r>
      <w:r w:rsidRPr="003E3DF6">
        <w:rPr>
          <w:noProof/>
          <w:lang w:val="en-US"/>
        </w:rPr>
        <w:t>(4), 773–</w:t>
      </w:r>
      <w:r w:rsidRPr="003E3DF6">
        <w:rPr>
          <w:noProof/>
          <w:lang w:val="en-US"/>
        </w:rPr>
        <w:lastRenderedPageBreak/>
        <w:t>790. https://doi.org/10.1007/s11336-001-1270-5</w:t>
      </w:r>
    </w:p>
    <w:p w14:paraId="06AB438E" w14:textId="77091555" w:rsidR="00856452" w:rsidRDefault="003C5B81" w:rsidP="00C86E32">
      <w:pPr>
        <w:widowControl w:val="0"/>
        <w:autoSpaceDE w:val="0"/>
        <w:autoSpaceDN w:val="0"/>
        <w:adjustRightInd w:val="0"/>
        <w:spacing w:line="480" w:lineRule="auto"/>
        <w:ind w:left="480" w:hanging="480"/>
        <w:rPr>
          <w:noProof/>
          <w:lang w:val="en-GB"/>
        </w:rPr>
      </w:pPr>
      <w:r w:rsidRPr="00512FBC">
        <w:rPr>
          <w:noProof/>
          <w:lang w:val="en-GB"/>
        </w:rPr>
        <w:t xml:space="preserve">Serre, F., Fatseas, M., Swendsen, J., &amp; Auriacombe, M. (2015). Ecological momentary assessment in the investigation of craving and substance use in daily life: a systematic review. </w:t>
      </w:r>
      <w:r w:rsidRPr="00512FBC">
        <w:rPr>
          <w:i/>
          <w:noProof/>
          <w:lang w:val="en-GB"/>
        </w:rPr>
        <w:t>Drug Alcohol Depend, 148</w:t>
      </w:r>
      <w:r w:rsidRPr="00512FBC">
        <w:rPr>
          <w:noProof/>
          <w:lang w:val="en-GB"/>
        </w:rPr>
        <w:t>, 1-20. 10.1016/j.drugalcdep.2014.12.024</w:t>
      </w:r>
      <w:bookmarkStart w:id="13" w:name="_ENREF_4"/>
      <w:bookmarkStart w:id="14" w:name="_ENREF_34"/>
      <w:bookmarkEnd w:id="12"/>
    </w:p>
    <w:p w14:paraId="09519CA1" w14:textId="76DB0FDC" w:rsidR="00856452" w:rsidRPr="00011D55" w:rsidRDefault="003C5B81" w:rsidP="00C86E32">
      <w:pPr>
        <w:widowControl w:val="0"/>
        <w:autoSpaceDE w:val="0"/>
        <w:autoSpaceDN w:val="0"/>
        <w:adjustRightInd w:val="0"/>
        <w:spacing w:line="480" w:lineRule="auto"/>
        <w:ind w:left="480" w:hanging="480"/>
        <w:rPr>
          <w:noProof/>
          <w:lang w:val="en-GB"/>
        </w:rPr>
      </w:pPr>
      <w:r w:rsidRPr="00512FBC">
        <w:rPr>
          <w:noProof/>
          <w:lang w:val="en-GB"/>
        </w:rPr>
        <w:t>Shiffman, S., Ston</w:t>
      </w:r>
      <w:r w:rsidR="00447CE5">
        <w:rPr>
          <w:noProof/>
          <w:lang w:val="en-GB"/>
        </w:rPr>
        <w:t>e, A. A., &amp; Hufford, M. R. (2009</w:t>
      </w:r>
      <w:r w:rsidRPr="00512FBC">
        <w:rPr>
          <w:noProof/>
          <w:lang w:val="en-GB"/>
        </w:rPr>
        <w:t xml:space="preserve">). Ecological momentary assessment. </w:t>
      </w:r>
      <w:r w:rsidRPr="00512FBC">
        <w:rPr>
          <w:i/>
          <w:noProof/>
          <w:lang w:val="en-GB"/>
        </w:rPr>
        <w:t>Annu Rev Clin Psychol, 4</w:t>
      </w:r>
      <w:r w:rsidRPr="00512FBC">
        <w:rPr>
          <w:noProof/>
          <w:lang w:val="en-GB"/>
        </w:rPr>
        <w:t xml:space="preserve">, 1-32. </w:t>
      </w:r>
      <w:bookmarkEnd w:id="13"/>
      <w:r w:rsidR="00011D55">
        <w:rPr>
          <w:noProof/>
          <w:lang w:val="en-GB"/>
        </w:rPr>
        <w:t>1</w:t>
      </w:r>
      <w:r w:rsidR="00011D55" w:rsidRPr="00011D55">
        <w:rPr>
          <w:lang w:val="en-US"/>
        </w:rPr>
        <w:t>0.1146/annurev.clinpsy.3.022806.091415</w:t>
      </w:r>
    </w:p>
    <w:p w14:paraId="4EB32440" w14:textId="18C16F69" w:rsidR="00856452" w:rsidRPr="008265AD" w:rsidRDefault="00512FBC" w:rsidP="00C86E32">
      <w:pPr>
        <w:widowControl w:val="0"/>
        <w:autoSpaceDE w:val="0"/>
        <w:autoSpaceDN w:val="0"/>
        <w:adjustRightInd w:val="0"/>
        <w:spacing w:line="480" w:lineRule="auto"/>
        <w:ind w:left="480" w:hanging="480"/>
        <w:rPr>
          <w:noProof/>
        </w:rPr>
      </w:pPr>
      <w:r w:rsidRPr="00512FBC">
        <w:rPr>
          <w:noProof/>
          <w:lang w:val="en-US"/>
        </w:rPr>
        <w:t xml:space="preserve">Sternberg, R. J. (1986). A triangular theory of love. </w:t>
      </w:r>
      <w:r w:rsidRPr="00066DFE">
        <w:rPr>
          <w:i/>
          <w:noProof/>
        </w:rPr>
        <w:t>Psychological Review, 93</w:t>
      </w:r>
      <w:r w:rsidRPr="00066DFE">
        <w:rPr>
          <w:noProof/>
        </w:rPr>
        <w:t xml:space="preserve">, 119-135. 10.1037/0033-295X.93.2.119 </w:t>
      </w:r>
      <w:bookmarkEnd w:id="14"/>
    </w:p>
    <w:p w14:paraId="2BEAA0F3" w14:textId="77777777" w:rsidR="00856452" w:rsidRDefault="00A65AF1" w:rsidP="00C86E32">
      <w:pPr>
        <w:widowControl w:val="0"/>
        <w:autoSpaceDE w:val="0"/>
        <w:autoSpaceDN w:val="0"/>
        <w:adjustRightInd w:val="0"/>
        <w:spacing w:line="480" w:lineRule="auto"/>
        <w:ind w:left="480" w:hanging="480"/>
        <w:rPr>
          <w:noProof/>
          <w:lang w:val="en-GB"/>
        </w:rPr>
      </w:pPr>
      <w:r>
        <w:t>v</w:t>
      </w:r>
      <w:r w:rsidR="00794DB9" w:rsidRPr="002600C5">
        <w:t xml:space="preserve">an Lankveld, </w:t>
      </w:r>
      <w:r w:rsidR="00794DB9">
        <w:t xml:space="preserve">J., </w:t>
      </w:r>
      <w:r w:rsidR="00794DB9" w:rsidRPr="002600C5">
        <w:t xml:space="preserve">Jacobs, </w:t>
      </w:r>
      <w:r w:rsidR="00794DB9">
        <w:t xml:space="preserve">N., </w:t>
      </w:r>
      <w:r w:rsidR="00794DB9" w:rsidRPr="002600C5">
        <w:t xml:space="preserve">Thewissen, </w:t>
      </w:r>
      <w:r w:rsidR="00794DB9">
        <w:t xml:space="preserve">V., </w:t>
      </w:r>
      <w:proofErr w:type="spellStart"/>
      <w:r w:rsidR="00794DB9" w:rsidRPr="002600C5">
        <w:t>Dewitte</w:t>
      </w:r>
      <w:proofErr w:type="spellEnd"/>
      <w:r w:rsidR="00794DB9" w:rsidRPr="002600C5">
        <w:t>,</w:t>
      </w:r>
      <w:r w:rsidR="00794DB9">
        <w:t xml:space="preserve"> M., </w:t>
      </w:r>
      <w:r w:rsidR="00794DB9" w:rsidRPr="002600C5">
        <w:t>Verboon</w:t>
      </w:r>
      <w:r w:rsidR="00794DB9">
        <w:t xml:space="preserve">, P. (2016). </w:t>
      </w:r>
      <w:r w:rsidR="002802DB" w:rsidRPr="002802DB">
        <w:rPr>
          <w:i/>
          <w:lang w:val="en-US"/>
        </w:rPr>
        <w:t xml:space="preserve">Why steady couples have sex. </w:t>
      </w:r>
      <w:proofErr w:type="gramStart"/>
      <w:r w:rsidR="002802DB" w:rsidRPr="002802DB">
        <w:rPr>
          <w:i/>
          <w:lang w:val="en-US"/>
        </w:rPr>
        <w:t>Sampling experiences of intimacy and sexuality in daily life</w:t>
      </w:r>
      <w:r w:rsidR="002802DB">
        <w:rPr>
          <w:i/>
          <w:lang w:val="en-US"/>
        </w:rPr>
        <w:t>.</w:t>
      </w:r>
      <w:proofErr w:type="gramEnd"/>
      <w:r w:rsidR="002802DB">
        <w:rPr>
          <w:i/>
          <w:lang w:val="en-US"/>
        </w:rPr>
        <w:t xml:space="preserve"> </w:t>
      </w:r>
      <w:r w:rsidR="002802DB" w:rsidRPr="002802DB">
        <w:rPr>
          <w:lang w:val="en-US"/>
        </w:rPr>
        <w:t>Paper presented at ICP 2016, Yokohama, Japan</w:t>
      </w:r>
      <w:r w:rsidR="002802DB">
        <w:rPr>
          <w:lang w:val="en-US"/>
        </w:rPr>
        <w:t>.</w:t>
      </w:r>
      <w:bookmarkStart w:id="15" w:name="_ENREF_5"/>
    </w:p>
    <w:p w14:paraId="60D998FA" w14:textId="4FDBD161" w:rsidR="00856452" w:rsidRDefault="003C5B81" w:rsidP="00C86E32">
      <w:pPr>
        <w:widowControl w:val="0"/>
        <w:autoSpaceDE w:val="0"/>
        <w:autoSpaceDN w:val="0"/>
        <w:adjustRightInd w:val="0"/>
        <w:spacing w:line="480" w:lineRule="auto"/>
        <w:ind w:left="480" w:hanging="480"/>
        <w:rPr>
          <w:noProof/>
          <w:lang w:val="en-GB"/>
        </w:rPr>
      </w:pPr>
      <w:r w:rsidRPr="00066DFE">
        <w:rPr>
          <w:noProof/>
          <w:lang w:val="en-US"/>
        </w:rPr>
        <w:t>Wa</w:t>
      </w:r>
      <w:r w:rsidR="000569BA">
        <w:rPr>
          <w:noProof/>
          <w:lang w:val="en-US"/>
        </w:rPr>
        <w:t>lz, L. C., Nauta, M. H., &amp; Aan h</w:t>
      </w:r>
      <w:r w:rsidRPr="00066DFE">
        <w:rPr>
          <w:noProof/>
          <w:lang w:val="en-US"/>
        </w:rPr>
        <w:t xml:space="preserve">et Rot, M. (2014). </w:t>
      </w:r>
      <w:r w:rsidRPr="00512FBC">
        <w:rPr>
          <w:noProof/>
          <w:lang w:val="en-GB"/>
        </w:rPr>
        <w:t xml:space="preserve">Experience sampling and ecological momentary assessment for studying the daily lives of patients with anxiety disorders: a systematic review. </w:t>
      </w:r>
      <w:r w:rsidRPr="00512FBC">
        <w:rPr>
          <w:i/>
          <w:noProof/>
          <w:lang w:val="en-GB"/>
        </w:rPr>
        <w:t>J Anxiety Disord, 28</w:t>
      </w:r>
      <w:r w:rsidRPr="00512FBC">
        <w:rPr>
          <w:noProof/>
          <w:lang w:val="en-GB"/>
        </w:rPr>
        <w:t>(8), 925-937. 10.1016/j.janxdis.2014.09.022</w:t>
      </w:r>
      <w:bookmarkEnd w:id="15"/>
    </w:p>
    <w:p w14:paraId="1652B534" w14:textId="16CEA01D" w:rsidR="003C5B81" w:rsidRPr="00856452" w:rsidRDefault="003C5B81" w:rsidP="00C86E32">
      <w:pPr>
        <w:widowControl w:val="0"/>
        <w:autoSpaceDE w:val="0"/>
        <w:autoSpaceDN w:val="0"/>
        <w:adjustRightInd w:val="0"/>
        <w:spacing w:line="480" w:lineRule="auto"/>
        <w:ind w:left="480" w:hanging="480"/>
        <w:rPr>
          <w:noProof/>
          <w:lang w:val="en-GB"/>
        </w:rPr>
      </w:pPr>
      <w:r w:rsidRPr="004D66FF">
        <w:rPr>
          <w:rFonts w:eastAsiaTheme="minorHAnsi"/>
          <w:lang w:val="en-US" w:eastAsia="en-US"/>
        </w:rPr>
        <w:t xml:space="preserve">Watson, D., Clark, L., &amp; </w:t>
      </w:r>
      <w:proofErr w:type="spellStart"/>
      <w:r w:rsidRPr="004D66FF">
        <w:rPr>
          <w:rFonts w:eastAsiaTheme="minorHAnsi"/>
          <w:lang w:val="en-US" w:eastAsia="en-US"/>
        </w:rPr>
        <w:t>Tellingen</w:t>
      </w:r>
      <w:proofErr w:type="spellEnd"/>
      <w:r w:rsidRPr="004D66FF">
        <w:rPr>
          <w:rFonts w:eastAsiaTheme="minorHAnsi"/>
          <w:lang w:val="en-US" w:eastAsia="en-US"/>
        </w:rPr>
        <w:t xml:space="preserve">, A. (1988). </w:t>
      </w:r>
      <w:r w:rsidRPr="00BD688E">
        <w:rPr>
          <w:rFonts w:eastAsiaTheme="minorHAnsi"/>
          <w:lang w:val="en-US" w:eastAsia="en-US"/>
        </w:rPr>
        <w:t xml:space="preserve">Development and validation of brief measures of positive and negative affect: the PANAS Scales. </w:t>
      </w:r>
      <w:proofErr w:type="gramStart"/>
      <w:r w:rsidRPr="00BD688E">
        <w:rPr>
          <w:rFonts w:eastAsiaTheme="minorHAnsi"/>
          <w:i/>
          <w:lang w:val="en-US" w:eastAsia="en-US"/>
        </w:rPr>
        <w:t>Journal of Personality &amp; Social Psychology, 54</w:t>
      </w:r>
      <w:r w:rsidRPr="00BD688E">
        <w:rPr>
          <w:rFonts w:eastAsiaTheme="minorHAnsi"/>
          <w:lang w:val="en-US" w:eastAsia="en-US"/>
        </w:rPr>
        <w:t>, 1063-1070.</w:t>
      </w:r>
      <w:proofErr w:type="gramEnd"/>
    </w:p>
    <w:p w14:paraId="0279D0FA" w14:textId="72172A9B" w:rsidR="003C5B81" w:rsidRPr="007278E2" w:rsidRDefault="003C5B81" w:rsidP="00C86E32">
      <w:pPr>
        <w:spacing w:line="480" w:lineRule="auto"/>
        <w:ind w:left="720" w:hanging="720"/>
        <w:rPr>
          <w:noProof/>
          <w:lang w:val="en-GB"/>
        </w:rPr>
      </w:pPr>
    </w:p>
    <w:p w14:paraId="00295BC1" w14:textId="2245E3B5" w:rsidR="008A5D94" w:rsidRPr="00640693" w:rsidRDefault="00561942" w:rsidP="003E3DF6">
      <w:pPr>
        <w:spacing w:line="480" w:lineRule="auto"/>
        <w:rPr>
          <w:b/>
          <w:lang w:val="en-GB"/>
        </w:rPr>
      </w:pPr>
      <w:r>
        <w:rPr>
          <w:b/>
          <w:lang w:val="en-GB"/>
        </w:rPr>
        <w:br w:type="page"/>
      </w:r>
      <w:r w:rsidR="008A5D94">
        <w:rPr>
          <w:b/>
          <w:lang w:val="en-GB"/>
        </w:rPr>
        <w:lastRenderedPageBreak/>
        <w:t>Appendix A</w:t>
      </w:r>
    </w:p>
    <w:p w14:paraId="4DB1B050" w14:textId="64DD91D6" w:rsidR="008A5D94" w:rsidRDefault="008A5D94" w:rsidP="008A5D94">
      <w:pPr>
        <w:spacing w:before="100" w:beforeAutospacing="1" w:after="100" w:afterAutospacing="1"/>
        <w:rPr>
          <w:rFonts w:asciiTheme="minorHAnsi" w:hAnsiTheme="minorHAnsi"/>
          <w:sz w:val="22"/>
          <w:szCs w:val="22"/>
          <w:lang w:val="en-GB"/>
        </w:rPr>
      </w:pPr>
      <w:r w:rsidRPr="003677F8">
        <w:rPr>
          <w:rFonts w:asciiTheme="minorHAnsi" w:hAnsiTheme="minorHAnsi"/>
          <w:sz w:val="22"/>
          <w:szCs w:val="22"/>
          <w:lang w:val="en-GB"/>
        </w:rPr>
        <w:t xml:space="preserve">This </w:t>
      </w:r>
      <w:r w:rsidRPr="00312C09">
        <w:rPr>
          <w:rFonts w:asciiTheme="minorHAnsi" w:hAnsiTheme="minorHAnsi"/>
          <w:i/>
          <w:sz w:val="22"/>
          <w:szCs w:val="22"/>
          <w:lang w:val="en-GB"/>
        </w:rPr>
        <w:t>R</w:t>
      </w:r>
      <w:r>
        <w:rPr>
          <w:rFonts w:asciiTheme="minorHAnsi" w:hAnsiTheme="minorHAnsi"/>
          <w:sz w:val="22"/>
          <w:szCs w:val="22"/>
          <w:lang w:val="en-GB"/>
        </w:rPr>
        <w:t xml:space="preserve"> </w:t>
      </w:r>
      <w:r w:rsidRPr="003677F8">
        <w:rPr>
          <w:rFonts w:asciiTheme="minorHAnsi" w:hAnsiTheme="minorHAnsi"/>
          <w:sz w:val="22"/>
          <w:szCs w:val="22"/>
          <w:lang w:val="en-GB"/>
        </w:rPr>
        <w:t>function</w:t>
      </w:r>
      <w:r w:rsidR="00C83480">
        <w:rPr>
          <w:rFonts w:asciiTheme="minorHAnsi" w:hAnsiTheme="minorHAnsi"/>
          <w:sz w:val="22"/>
          <w:szCs w:val="22"/>
          <w:lang w:val="en-GB"/>
        </w:rPr>
        <w:t xml:space="preserve"> ”</w:t>
      </w:r>
      <w:proofErr w:type="spellStart"/>
      <w:r w:rsidR="00C83480">
        <w:rPr>
          <w:rFonts w:asciiTheme="minorHAnsi" w:hAnsiTheme="minorHAnsi"/>
          <w:sz w:val="22"/>
          <w:szCs w:val="22"/>
          <w:lang w:val="en-GB"/>
        </w:rPr>
        <w:t>cyclicParm</w:t>
      </w:r>
      <w:proofErr w:type="spellEnd"/>
      <w:r w:rsidR="00C83480">
        <w:rPr>
          <w:rFonts w:asciiTheme="minorHAnsi" w:hAnsiTheme="minorHAnsi"/>
          <w:sz w:val="22"/>
          <w:szCs w:val="22"/>
          <w:lang w:val="en-GB"/>
        </w:rPr>
        <w:t>”</w:t>
      </w:r>
      <w:r w:rsidRPr="003677F8">
        <w:rPr>
          <w:rFonts w:asciiTheme="minorHAnsi" w:hAnsiTheme="minorHAnsi"/>
          <w:sz w:val="22"/>
          <w:szCs w:val="22"/>
          <w:lang w:val="en-GB"/>
        </w:rPr>
        <w:t xml:space="preserve"> computes the cyclic parameters from </w:t>
      </w:r>
      <w:r w:rsidR="00C83480">
        <w:rPr>
          <w:rFonts w:asciiTheme="minorHAnsi" w:hAnsiTheme="minorHAnsi"/>
          <w:sz w:val="22"/>
          <w:szCs w:val="22"/>
          <w:lang w:val="en-GB"/>
        </w:rPr>
        <w:t xml:space="preserve">the </w:t>
      </w:r>
      <w:r w:rsidRPr="003677F8">
        <w:rPr>
          <w:rFonts w:asciiTheme="minorHAnsi" w:hAnsiTheme="minorHAnsi"/>
          <w:sz w:val="22"/>
          <w:szCs w:val="22"/>
          <w:lang w:val="en-GB"/>
        </w:rPr>
        <w:t xml:space="preserve">parameters </w:t>
      </w:r>
      <w:r>
        <w:rPr>
          <w:rFonts w:asciiTheme="minorHAnsi" w:hAnsiTheme="minorHAnsi"/>
          <w:sz w:val="22"/>
          <w:szCs w:val="22"/>
          <w:lang w:val="en-GB"/>
        </w:rPr>
        <w:t>of</w:t>
      </w:r>
      <w:r w:rsidR="00C83480">
        <w:rPr>
          <w:rFonts w:asciiTheme="minorHAnsi" w:hAnsiTheme="minorHAnsi"/>
          <w:sz w:val="22"/>
          <w:szCs w:val="22"/>
          <w:lang w:val="en-GB"/>
        </w:rPr>
        <w:t xml:space="preserve"> the</w:t>
      </w:r>
      <w:r>
        <w:rPr>
          <w:rFonts w:asciiTheme="minorHAnsi" w:hAnsiTheme="minorHAnsi"/>
          <w:sz w:val="22"/>
          <w:szCs w:val="22"/>
          <w:lang w:val="en-GB"/>
        </w:rPr>
        <w:t xml:space="preserve"> linear model</w:t>
      </w:r>
      <w:r w:rsidR="00C83480">
        <w:rPr>
          <w:rFonts w:asciiTheme="minorHAnsi" w:hAnsiTheme="minorHAnsi"/>
          <w:sz w:val="22"/>
          <w:szCs w:val="22"/>
          <w:lang w:val="en-GB"/>
        </w:rPr>
        <w:t>.</w:t>
      </w:r>
    </w:p>
    <w:p w14:paraId="0B117794" w14:textId="75E91EDB" w:rsidR="00C83480" w:rsidRPr="003677F8" w:rsidRDefault="00C83480" w:rsidP="008A5D94">
      <w:pPr>
        <w:spacing w:before="100" w:beforeAutospacing="1" w:after="100" w:afterAutospacing="1"/>
        <w:rPr>
          <w:rFonts w:asciiTheme="minorHAnsi" w:hAnsiTheme="minorHAnsi"/>
          <w:sz w:val="22"/>
          <w:szCs w:val="22"/>
          <w:lang w:val="en-GB"/>
        </w:rPr>
      </w:pPr>
      <w:proofErr w:type="gramStart"/>
      <w:r>
        <w:rPr>
          <w:rFonts w:asciiTheme="minorHAnsi" w:hAnsiTheme="minorHAnsi"/>
          <w:sz w:val="22"/>
          <w:szCs w:val="22"/>
          <w:lang w:val="en-GB"/>
        </w:rPr>
        <w:t>The parameters a1 and a2 are obtained from the linear model</w:t>
      </w:r>
      <w:proofErr w:type="gramEnd"/>
      <w:r>
        <w:rPr>
          <w:rFonts w:asciiTheme="minorHAnsi" w:hAnsiTheme="minorHAnsi"/>
          <w:sz w:val="22"/>
          <w:szCs w:val="22"/>
          <w:lang w:val="en-GB"/>
        </w:rPr>
        <w:t xml:space="preserve">, </w:t>
      </w:r>
      <w:proofErr w:type="gramStart"/>
      <w:r>
        <w:rPr>
          <w:rFonts w:asciiTheme="minorHAnsi" w:hAnsiTheme="minorHAnsi"/>
          <w:sz w:val="22"/>
          <w:szCs w:val="22"/>
          <w:lang w:val="en-GB"/>
        </w:rPr>
        <w:t>see</w:t>
      </w:r>
      <w:proofErr w:type="gramEnd"/>
      <w:r>
        <w:rPr>
          <w:rFonts w:asciiTheme="minorHAnsi" w:hAnsiTheme="minorHAnsi"/>
          <w:sz w:val="22"/>
          <w:szCs w:val="22"/>
          <w:lang w:val="en-GB"/>
        </w:rPr>
        <w:t xml:space="preserve"> (6)</w:t>
      </w:r>
    </w:p>
    <w:p w14:paraId="34C5C58E" w14:textId="6DB0142C" w:rsidR="008A5D94" w:rsidRPr="003677F8" w:rsidRDefault="00C83480" w:rsidP="008A5D94">
      <w:pPr>
        <w:spacing w:line="360" w:lineRule="auto"/>
        <w:rPr>
          <w:rFonts w:asciiTheme="minorHAnsi" w:hAnsiTheme="minorHAnsi"/>
          <w:sz w:val="22"/>
          <w:szCs w:val="22"/>
          <w:lang w:val="en-GB"/>
        </w:rPr>
      </w:pPr>
      <w:proofErr w:type="spellStart"/>
      <w:proofErr w:type="gramStart"/>
      <w:r>
        <w:rPr>
          <w:rFonts w:asciiTheme="minorHAnsi" w:hAnsiTheme="minorHAnsi"/>
          <w:sz w:val="22"/>
          <w:szCs w:val="22"/>
          <w:lang w:val="en-GB"/>
        </w:rPr>
        <w:t>cyclicP</w:t>
      </w:r>
      <w:r w:rsidR="008A5D94" w:rsidRPr="003677F8">
        <w:rPr>
          <w:rFonts w:asciiTheme="minorHAnsi" w:hAnsiTheme="minorHAnsi"/>
          <w:sz w:val="22"/>
          <w:szCs w:val="22"/>
          <w:lang w:val="en-GB"/>
        </w:rPr>
        <w:t>ar</w:t>
      </w:r>
      <w:r>
        <w:rPr>
          <w:rFonts w:asciiTheme="minorHAnsi" w:hAnsiTheme="minorHAnsi"/>
          <w:sz w:val="22"/>
          <w:szCs w:val="22"/>
          <w:lang w:val="en-GB"/>
        </w:rPr>
        <w:t>m</w:t>
      </w:r>
      <w:proofErr w:type="spellEnd"/>
      <w:proofErr w:type="gramEnd"/>
      <w:r w:rsidR="008A5D94" w:rsidRPr="003677F8">
        <w:rPr>
          <w:rFonts w:asciiTheme="minorHAnsi" w:hAnsiTheme="minorHAnsi"/>
          <w:sz w:val="22"/>
          <w:szCs w:val="22"/>
          <w:lang w:val="en-GB"/>
        </w:rPr>
        <w:t xml:space="preserve"> &lt;- function(a1,</w:t>
      </w:r>
      <w:r w:rsidR="008A5D94">
        <w:rPr>
          <w:rFonts w:asciiTheme="minorHAnsi" w:hAnsiTheme="minorHAnsi"/>
          <w:sz w:val="22"/>
          <w:szCs w:val="22"/>
          <w:lang w:val="en-GB"/>
        </w:rPr>
        <w:t xml:space="preserve"> </w:t>
      </w:r>
      <w:r w:rsidR="008A5D94" w:rsidRPr="003677F8">
        <w:rPr>
          <w:rFonts w:asciiTheme="minorHAnsi" w:hAnsiTheme="minorHAnsi"/>
          <w:sz w:val="22"/>
          <w:szCs w:val="22"/>
          <w:lang w:val="en-GB"/>
        </w:rPr>
        <w:t>a2</w:t>
      </w:r>
      <w:r w:rsidR="008A5D94">
        <w:rPr>
          <w:rFonts w:asciiTheme="minorHAnsi" w:hAnsiTheme="minorHAnsi"/>
          <w:sz w:val="22"/>
          <w:szCs w:val="22"/>
          <w:lang w:val="en-GB"/>
        </w:rPr>
        <w:t>, P</w:t>
      </w:r>
      <w:r w:rsidR="008A5D94" w:rsidRPr="003677F8">
        <w:rPr>
          <w:rFonts w:asciiTheme="minorHAnsi" w:hAnsiTheme="minorHAnsi"/>
          <w:sz w:val="22"/>
          <w:szCs w:val="22"/>
          <w:lang w:val="en-GB"/>
        </w:rPr>
        <w:t xml:space="preserve">) {  </w:t>
      </w:r>
    </w:p>
    <w:p w14:paraId="2238AE4E"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ab/>
      </w:r>
      <w:proofErr w:type="gramStart"/>
      <w:r w:rsidRPr="003677F8">
        <w:rPr>
          <w:rFonts w:asciiTheme="minorHAnsi" w:hAnsiTheme="minorHAnsi"/>
          <w:sz w:val="22"/>
          <w:szCs w:val="22"/>
          <w:lang w:val="en-GB"/>
        </w:rPr>
        <w:t>b1</w:t>
      </w:r>
      <w:proofErr w:type="gramEnd"/>
      <w:r w:rsidRPr="003677F8">
        <w:rPr>
          <w:rFonts w:asciiTheme="minorHAnsi" w:hAnsiTheme="minorHAnsi"/>
          <w:sz w:val="22"/>
          <w:szCs w:val="22"/>
          <w:lang w:val="en-GB"/>
        </w:rPr>
        <w:t xml:space="preserve"> &lt;- </w:t>
      </w:r>
      <w:proofErr w:type="spellStart"/>
      <w:r w:rsidRPr="003677F8">
        <w:rPr>
          <w:rFonts w:asciiTheme="minorHAnsi" w:hAnsiTheme="minorHAnsi"/>
          <w:sz w:val="22"/>
          <w:szCs w:val="22"/>
          <w:lang w:val="en-GB"/>
        </w:rPr>
        <w:t>sqrt</w:t>
      </w:r>
      <w:proofErr w:type="spellEnd"/>
      <w:r w:rsidRPr="003677F8">
        <w:rPr>
          <w:rFonts w:asciiTheme="minorHAnsi" w:hAnsiTheme="minorHAnsi"/>
          <w:sz w:val="22"/>
          <w:szCs w:val="22"/>
          <w:lang w:val="en-GB"/>
        </w:rPr>
        <w:t>(a1**2 + a2**2)</w:t>
      </w:r>
    </w:p>
    <w:p w14:paraId="7383B861"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ab/>
      </w: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(a1 == 0){  b2 &lt;- P/4 }</w:t>
      </w:r>
    </w:p>
    <w:p w14:paraId="1F455D79"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ab/>
      </w: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(a2 == 0){  b2 &lt;- 0 }</w:t>
      </w:r>
    </w:p>
    <w:p w14:paraId="431FA4BA" w14:textId="77777777" w:rsidR="008A5D94" w:rsidRPr="003677F8" w:rsidRDefault="008A5D94" w:rsidP="008A5D94">
      <w:pPr>
        <w:spacing w:line="360" w:lineRule="auto"/>
        <w:rPr>
          <w:rFonts w:asciiTheme="minorHAnsi" w:hAnsiTheme="minorHAnsi"/>
          <w:sz w:val="22"/>
          <w:szCs w:val="22"/>
          <w:lang w:val="en-GB"/>
        </w:rPr>
      </w:pP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((a1 != 0) &amp; (a2 != 0)) {</w:t>
      </w:r>
    </w:p>
    <w:p w14:paraId="2FFF4F22"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r>
        <w:rPr>
          <w:rFonts w:asciiTheme="minorHAnsi" w:hAnsiTheme="minorHAnsi"/>
          <w:sz w:val="22"/>
          <w:szCs w:val="22"/>
          <w:lang w:val="en-GB"/>
        </w:rPr>
        <w:tab/>
      </w: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 sign(a2) == 1)  { b2 </w:t>
      </w:r>
      <w:r w:rsidRPr="003677F8">
        <w:rPr>
          <w:rFonts w:asciiTheme="minorHAnsi" w:hAnsiTheme="minorHAnsi"/>
          <w:sz w:val="22"/>
          <w:szCs w:val="22"/>
          <w:lang w:val="en-GB"/>
        </w:rPr>
        <w:sym w:font="Wingdings" w:char="F0DF"/>
      </w:r>
      <w:r>
        <w:rPr>
          <w:rFonts w:asciiTheme="minorHAnsi" w:hAnsiTheme="minorHAnsi"/>
          <w:sz w:val="22"/>
          <w:szCs w:val="22"/>
          <w:lang w:val="en-GB"/>
        </w:rPr>
        <w:t xml:space="preserve"> </w:t>
      </w:r>
      <w:r w:rsidRPr="003677F8">
        <w:rPr>
          <w:rFonts w:asciiTheme="minorHAnsi" w:hAnsiTheme="minorHAnsi"/>
          <w:sz w:val="22"/>
          <w:szCs w:val="22"/>
          <w:lang w:val="en-GB"/>
        </w:rPr>
        <w:t xml:space="preserve"> </w:t>
      </w:r>
      <w:proofErr w:type="spellStart"/>
      <w:r w:rsidRPr="003677F8">
        <w:rPr>
          <w:rFonts w:asciiTheme="minorHAnsi" w:hAnsiTheme="minorHAnsi"/>
          <w:sz w:val="22"/>
          <w:szCs w:val="22"/>
          <w:lang w:val="en-GB"/>
        </w:rPr>
        <w:t>acos</w:t>
      </w:r>
      <w:proofErr w:type="spellEnd"/>
      <w:r w:rsidRPr="003677F8">
        <w:rPr>
          <w:rFonts w:asciiTheme="minorHAnsi" w:hAnsiTheme="minorHAnsi"/>
          <w:sz w:val="22"/>
          <w:szCs w:val="22"/>
          <w:lang w:val="en-GB"/>
        </w:rPr>
        <w:t xml:space="preserve">(a1/b1)*(P/(2*pi)) }         </w:t>
      </w:r>
    </w:p>
    <w:p w14:paraId="708BA3D7"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r>
        <w:rPr>
          <w:rFonts w:asciiTheme="minorHAnsi" w:hAnsiTheme="minorHAnsi"/>
          <w:sz w:val="22"/>
          <w:szCs w:val="22"/>
          <w:lang w:val="en-GB"/>
        </w:rPr>
        <w:tab/>
      </w:r>
      <w:proofErr w:type="gramStart"/>
      <w:r w:rsidRPr="003677F8">
        <w:rPr>
          <w:rFonts w:asciiTheme="minorHAnsi" w:hAnsiTheme="minorHAnsi"/>
          <w:sz w:val="22"/>
          <w:szCs w:val="22"/>
          <w:lang w:val="en-GB"/>
        </w:rPr>
        <w:t>if</w:t>
      </w:r>
      <w:proofErr w:type="gramEnd"/>
      <w:r w:rsidRPr="003677F8">
        <w:rPr>
          <w:rFonts w:asciiTheme="minorHAnsi" w:hAnsiTheme="minorHAnsi"/>
          <w:sz w:val="22"/>
          <w:szCs w:val="22"/>
          <w:lang w:val="en-GB"/>
        </w:rPr>
        <w:t xml:space="preserve"> ( sign(a2) == -1) { b2 </w:t>
      </w:r>
      <w:r w:rsidRPr="003677F8">
        <w:rPr>
          <w:rFonts w:asciiTheme="minorHAnsi" w:hAnsiTheme="minorHAnsi"/>
          <w:sz w:val="22"/>
          <w:szCs w:val="22"/>
          <w:lang w:val="en-GB"/>
        </w:rPr>
        <w:sym w:font="Wingdings" w:char="F0DF"/>
      </w:r>
      <w:r w:rsidRPr="003677F8">
        <w:rPr>
          <w:rFonts w:asciiTheme="minorHAnsi" w:hAnsiTheme="minorHAnsi"/>
          <w:sz w:val="22"/>
          <w:szCs w:val="22"/>
          <w:lang w:val="en-GB"/>
        </w:rPr>
        <w:t xml:space="preserve"> P - </w:t>
      </w:r>
      <w:proofErr w:type="spellStart"/>
      <w:r w:rsidRPr="003677F8">
        <w:rPr>
          <w:rFonts w:asciiTheme="minorHAnsi" w:hAnsiTheme="minorHAnsi"/>
          <w:sz w:val="22"/>
          <w:szCs w:val="22"/>
          <w:lang w:val="en-GB"/>
        </w:rPr>
        <w:t>acos</w:t>
      </w:r>
      <w:proofErr w:type="spellEnd"/>
      <w:r w:rsidRPr="003677F8">
        <w:rPr>
          <w:rFonts w:asciiTheme="minorHAnsi" w:hAnsiTheme="minorHAnsi"/>
          <w:sz w:val="22"/>
          <w:szCs w:val="22"/>
          <w:lang w:val="en-GB"/>
        </w:rPr>
        <w:t xml:space="preserve">(a1/b1)*(P/(2*pi)) }     </w:t>
      </w:r>
    </w:p>
    <w:p w14:paraId="38195CCD"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r>
        <w:rPr>
          <w:rFonts w:asciiTheme="minorHAnsi" w:hAnsiTheme="minorHAnsi"/>
          <w:sz w:val="22"/>
          <w:szCs w:val="22"/>
          <w:lang w:val="en-GB"/>
        </w:rPr>
        <w:tab/>
      </w:r>
      <w:r w:rsidRPr="003677F8">
        <w:rPr>
          <w:rFonts w:asciiTheme="minorHAnsi" w:hAnsiTheme="minorHAnsi"/>
          <w:sz w:val="22"/>
          <w:szCs w:val="22"/>
          <w:lang w:val="en-GB"/>
        </w:rPr>
        <w:t xml:space="preserve"> } </w:t>
      </w:r>
    </w:p>
    <w:p w14:paraId="4009FB51" w14:textId="77777777" w:rsidR="008A5D94" w:rsidRPr="003677F8" w:rsidRDefault="008A5D94" w:rsidP="008A5D94">
      <w:pPr>
        <w:spacing w:line="360" w:lineRule="auto"/>
        <w:rPr>
          <w:rFonts w:asciiTheme="minorHAnsi" w:hAnsiTheme="minorHAnsi"/>
          <w:sz w:val="22"/>
          <w:szCs w:val="22"/>
          <w:lang w:val="en-GB"/>
        </w:rPr>
      </w:pPr>
      <w:r>
        <w:rPr>
          <w:rFonts w:asciiTheme="minorHAnsi" w:hAnsiTheme="minorHAnsi"/>
          <w:sz w:val="22"/>
          <w:szCs w:val="22"/>
          <w:lang w:val="en-GB"/>
        </w:rPr>
        <w:t xml:space="preserve"> </w:t>
      </w:r>
      <w:proofErr w:type="gramStart"/>
      <w:r w:rsidRPr="003677F8">
        <w:rPr>
          <w:rFonts w:asciiTheme="minorHAnsi" w:hAnsiTheme="minorHAnsi"/>
          <w:sz w:val="22"/>
          <w:szCs w:val="22"/>
          <w:lang w:val="en-GB"/>
        </w:rPr>
        <w:t>out</w:t>
      </w:r>
      <w:proofErr w:type="gramEnd"/>
      <w:r w:rsidRPr="003677F8">
        <w:rPr>
          <w:rFonts w:asciiTheme="minorHAnsi" w:hAnsiTheme="minorHAnsi"/>
          <w:sz w:val="22"/>
          <w:szCs w:val="22"/>
          <w:lang w:val="en-GB"/>
        </w:rPr>
        <w:t xml:space="preserve"> </w:t>
      </w:r>
      <w:r w:rsidRPr="003677F8">
        <w:rPr>
          <w:rFonts w:asciiTheme="minorHAnsi" w:hAnsiTheme="minorHAnsi"/>
          <w:sz w:val="22"/>
          <w:szCs w:val="22"/>
          <w:lang w:val="en-GB"/>
        </w:rPr>
        <w:sym w:font="Wingdings" w:char="F0DF"/>
      </w:r>
      <w:r w:rsidRPr="003677F8">
        <w:rPr>
          <w:rFonts w:asciiTheme="minorHAnsi" w:hAnsiTheme="minorHAnsi"/>
          <w:sz w:val="22"/>
          <w:szCs w:val="22"/>
          <w:lang w:val="en-GB"/>
        </w:rPr>
        <w:t xml:space="preserve"> c(b1,b2)</w:t>
      </w:r>
    </w:p>
    <w:p w14:paraId="59FB19E8" w14:textId="77777777" w:rsidR="008A5D94" w:rsidRPr="003677F8" w:rsidRDefault="008A5D94" w:rsidP="008A5D94">
      <w:pPr>
        <w:spacing w:line="360" w:lineRule="auto"/>
        <w:rPr>
          <w:rFonts w:asciiTheme="minorHAnsi" w:hAnsiTheme="minorHAnsi"/>
          <w:sz w:val="22"/>
          <w:szCs w:val="22"/>
          <w:lang w:val="en-GB"/>
        </w:rPr>
      </w:pPr>
      <w:r>
        <w:rPr>
          <w:rFonts w:asciiTheme="minorHAnsi" w:hAnsiTheme="minorHAnsi"/>
          <w:sz w:val="22"/>
          <w:szCs w:val="22"/>
          <w:lang w:val="en-GB"/>
        </w:rPr>
        <w:t xml:space="preserve"> </w:t>
      </w:r>
      <w:proofErr w:type="gramStart"/>
      <w:r w:rsidRPr="003677F8">
        <w:rPr>
          <w:rFonts w:asciiTheme="minorHAnsi" w:hAnsiTheme="minorHAnsi"/>
          <w:sz w:val="22"/>
          <w:szCs w:val="22"/>
          <w:lang w:val="en-GB"/>
        </w:rPr>
        <w:t>names</w:t>
      </w:r>
      <w:proofErr w:type="gramEnd"/>
      <w:r w:rsidRPr="003677F8">
        <w:rPr>
          <w:rFonts w:asciiTheme="minorHAnsi" w:hAnsiTheme="minorHAnsi"/>
          <w:sz w:val="22"/>
          <w:szCs w:val="22"/>
          <w:lang w:val="en-GB"/>
        </w:rPr>
        <w:t xml:space="preserve">(out) </w:t>
      </w:r>
      <w:r w:rsidRPr="003677F8">
        <w:rPr>
          <w:rFonts w:asciiTheme="minorHAnsi" w:hAnsiTheme="minorHAnsi"/>
          <w:sz w:val="22"/>
          <w:szCs w:val="22"/>
          <w:lang w:val="en-GB"/>
        </w:rPr>
        <w:sym w:font="Wingdings" w:char="F0DF"/>
      </w:r>
      <w:r w:rsidRPr="003677F8">
        <w:rPr>
          <w:rFonts w:asciiTheme="minorHAnsi" w:hAnsiTheme="minorHAnsi"/>
          <w:sz w:val="22"/>
          <w:szCs w:val="22"/>
          <w:lang w:val="en-GB"/>
        </w:rPr>
        <w:t xml:space="preserve"> c("</w:t>
      </w:r>
      <w:proofErr w:type="spellStart"/>
      <w:r w:rsidRPr="003677F8">
        <w:rPr>
          <w:rFonts w:asciiTheme="minorHAnsi" w:hAnsiTheme="minorHAnsi"/>
          <w:sz w:val="22"/>
          <w:szCs w:val="22"/>
          <w:lang w:val="en-GB"/>
        </w:rPr>
        <w:t>amplitude","phase</w:t>
      </w:r>
      <w:proofErr w:type="spellEnd"/>
      <w:r w:rsidRPr="003677F8">
        <w:rPr>
          <w:rFonts w:asciiTheme="minorHAnsi" w:hAnsiTheme="minorHAnsi"/>
          <w:sz w:val="22"/>
          <w:szCs w:val="22"/>
          <w:lang w:val="en-GB"/>
        </w:rPr>
        <w:t>")</w:t>
      </w:r>
    </w:p>
    <w:p w14:paraId="111DBE10"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proofErr w:type="gramStart"/>
      <w:r>
        <w:rPr>
          <w:rFonts w:asciiTheme="minorHAnsi" w:hAnsiTheme="minorHAnsi"/>
          <w:sz w:val="22"/>
          <w:szCs w:val="22"/>
          <w:lang w:val="en-GB"/>
        </w:rPr>
        <w:t>return</w:t>
      </w:r>
      <w:proofErr w:type="gramEnd"/>
      <w:r>
        <w:rPr>
          <w:rFonts w:asciiTheme="minorHAnsi" w:hAnsiTheme="minorHAnsi"/>
          <w:sz w:val="22"/>
          <w:szCs w:val="22"/>
          <w:lang w:val="en-GB"/>
        </w:rPr>
        <w:t>(</w:t>
      </w:r>
      <w:r w:rsidRPr="003677F8">
        <w:rPr>
          <w:rFonts w:asciiTheme="minorHAnsi" w:hAnsiTheme="minorHAnsi"/>
          <w:sz w:val="22"/>
          <w:szCs w:val="22"/>
          <w:lang w:val="en-GB"/>
        </w:rPr>
        <w:t>out</w:t>
      </w:r>
      <w:r>
        <w:rPr>
          <w:rFonts w:asciiTheme="minorHAnsi" w:hAnsiTheme="minorHAnsi"/>
          <w:sz w:val="22"/>
          <w:szCs w:val="22"/>
          <w:lang w:val="en-GB"/>
        </w:rPr>
        <w:t>)</w:t>
      </w:r>
    </w:p>
    <w:p w14:paraId="3D112B0D" w14:textId="77777777" w:rsidR="008A5D94" w:rsidRPr="003677F8" w:rsidRDefault="008A5D94" w:rsidP="008A5D94">
      <w:pPr>
        <w:spacing w:line="360" w:lineRule="auto"/>
        <w:rPr>
          <w:rFonts w:asciiTheme="minorHAnsi" w:hAnsiTheme="minorHAnsi"/>
          <w:sz w:val="22"/>
          <w:szCs w:val="22"/>
          <w:lang w:val="en-GB"/>
        </w:rPr>
      </w:pPr>
      <w:r w:rsidRPr="003677F8">
        <w:rPr>
          <w:rFonts w:asciiTheme="minorHAnsi" w:hAnsiTheme="minorHAnsi"/>
          <w:sz w:val="22"/>
          <w:szCs w:val="22"/>
          <w:lang w:val="en-GB"/>
        </w:rPr>
        <w:t xml:space="preserve">} </w:t>
      </w:r>
    </w:p>
    <w:p w14:paraId="56AD7740" w14:textId="77777777" w:rsidR="008A5D94" w:rsidRDefault="008A5D94" w:rsidP="008A5D94">
      <w:pPr>
        <w:rPr>
          <w:b/>
          <w:lang w:val="en-GB"/>
        </w:rPr>
      </w:pPr>
    </w:p>
    <w:p w14:paraId="48C4A416" w14:textId="77777777" w:rsidR="008A5D94" w:rsidRPr="00BB2CF1" w:rsidRDefault="008A5D94" w:rsidP="00312C09">
      <w:pPr>
        <w:rPr>
          <w:rFonts w:asciiTheme="minorHAnsi" w:hAnsiTheme="minorHAnsi"/>
          <w:lang w:val="en-GB"/>
        </w:rPr>
      </w:pPr>
    </w:p>
    <w:sectPr w:rsidR="008A5D94" w:rsidRPr="00BB2CF1" w:rsidSect="00642272">
      <w:footerReference w:type="even" r:id="rId34"/>
      <w:footerReference w:type="default" r:id="rId35"/>
      <w:pgSz w:w="11906" w:h="16838"/>
      <w:pgMar w:top="1417" w:right="1417" w:bottom="1417" w:left="1417" w:header="708" w:footer="708" w:gutter="0"/>
      <w:pgNumType w:start="2"/>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Leontjevas, Roeslan" w:date="2018-04-16T10:45:00Z" w:initials="LR">
    <w:p w14:paraId="1D01387D" w14:textId="22044139" w:rsidR="00A82D1E" w:rsidRDefault="00A82D1E">
      <w:pPr>
        <w:pStyle w:val="CommentText"/>
      </w:pPr>
      <w:r>
        <w:rPr>
          <w:rStyle w:val="CommentReference"/>
        </w:rPr>
        <w:annotationRef/>
      </w:r>
      <w:r>
        <w:t>Kunnen we dit exact aangeven?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72B4F" w15:done="0"/>
  <w15:commentEx w15:paraId="644BFC5D" w15:done="0"/>
  <w15:commentEx w15:paraId="62FC9FE1" w15:done="0"/>
  <w15:commentEx w15:paraId="318F50B8" w15:done="0"/>
  <w15:commentEx w15:paraId="295A12C9" w15:done="0"/>
  <w15:commentEx w15:paraId="012A3458" w15:done="0"/>
  <w15:commentEx w15:paraId="4CDA6DF9" w15:done="0"/>
  <w15:commentEx w15:paraId="3E8117A0" w15:done="0"/>
  <w15:commentEx w15:paraId="36A04743" w15:done="0"/>
  <w15:commentEx w15:paraId="599BF627" w15:done="0"/>
  <w15:commentEx w15:paraId="7138643F" w15:done="0"/>
  <w15:commentEx w15:paraId="70EC98B2" w15:done="0"/>
  <w15:commentEx w15:paraId="4499951F" w15:done="0"/>
  <w15:commentEx w15:paraId="1578D3B9" w15:done="0"/>
  <w15:commentEx w15:paraId="78F3CDF1" w15:done="0"/>
  <w15:commentEx w15:paraId="14E98317" w15:done="0"/>
  <w15:commentEx w15:paraId="10AD8929" w15:done="0"/>
  <w15:commentEx w15:paraId="79235C8C" w15:done="0"/>
  <w15:commentEx w15:paraId="37E7A195" w15:done="0"/>
  <w15:commentEx w15:paraId="79246B2D" w15:done="0"/>
  <w15:commentEx w15:paraId="1D01387D" w15:done="0"/>
  <w15:commentEx w15:paraId="29E5B93C" w15:done="0"/>
  <w15:commentEx w15:paraId="1BBA73D4" w15:done="0"/>
  <w15:commentEx w15:paraId="432434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19FF8" w14:textId="77777777" w:rsidR="00A82D1E" w:rsidRDefault="00A82D1E" w:rsidP="004E061A">
      <w:r>
        <w:separator/>
      </w:r>
    </w:p>
  </w:endnote>
  <w:endnote w:type="continuationSeparator" w:id="0">
    <w:p w14:paraId="3512F3EF" w14:textId="77777777" w:rsidR="00A82D1E" w:rsidRDefault="00A82D1E" w:rsidP="004E061A">
      <w:r>
        <w:continuationSeparator/>
      </w:r>
    </w:p>
  </w:endnote>
  <w:endnote w:type="continuationNotice" w:id="1">
    <w:p w14:paraId="2804FEB6" w14:textId="77777777" w:rsidR="00A82D1E" w:rsidRDefault="00A82D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0BF31" w14:textId="77777777" w:rsidR="00A82D1E" w:rsidRDefault="00A82D1E" w:rsidP="00C86F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474C23" w14:textId="77777777" w:rsidR="00A82D1E" w:rsidRDefault="00A82D1E" w:rsidP="004E06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E2F3E" w14:textId="77777777" w:rsidR="00A82D1E" w:rsidRDefault="00A82D1E" w:rsidP="00C86F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0E8F">
      <w:rPr>
        <w:rStyle w:val="PageNumber"/>
        <w:noProof/>
      </w:rPr>
      <w:t>21</w:t>
    </w:r>
    <w:r>
      <w:rPr>
        <w:rStyle w:val="PageNumber"/>
      </w:rPr>
      <w:fldChar w:fldCharType="end"/>
    </w:r>
  </w:p>
  <w:p w14:paraId="07EFE2D8" w14:textId="77777777" w:rsidR="00A82D1E" w:rsidRDefault="00A82D1E" w:rsidP="004E06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347E7" w14:textId="77777777" w:rsidR="00A82D1E" w:rsidRDefault="00A82D1E" w:rsidP="004E061A">
      <w:r>
        <w:separator/>
      </w:r>
    </w:p>
  </w:footnote>
  <w:footnote w:type="continuationSeparator" w:id="0">
    <w:p w14:paraId="7D8ADCFF" w14:textId="77777777" w:rsidR="00A82D1E" w:rsidRDefault="00A82D1E" w:rsidP="004E061A">
      <w:r>
        <w:continuationSeparator/>
      </w:r>
    </w:p>
  </w:footnote>
  <w:footnote w:type="continuationNotice" w:id="1">
    <w:p w14:paraId="525DD6EB" w14:textId="77777777" w:rsidR="00A82D1E" w:rsidRDefault="00A82D1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DEB"/>
    <w:multiLevelType w:val="hybridMultilevel"/>
    <w:tmpl w:val="D2FC88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376941"/>
    <w:multiLevelType w:val="hybridMultilevel"/>
    <w:tmpl w:val="BF84AFFA"/>
    <w:lvl w:ilvl="0" w:tplc="E7E868F4">
      <w:numFmt w:val="bullet"/>
      <w:lvlText w:val="-"/>
      <w:lvlJc w:val="left"/>
      <w:pPr>
        <w:ind w:left="1069" w:hanging="360"/>
      </w:pPr>
      <w:rPr>
        <w:rFonts w:ascii="Times New Roman" w:eastAsia="Times New Roman" w:hAnsi="Times New Roman" w:cs="Times New Roman"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tjevas, Roeslan">
    <w15:presenceInfo w15:providerId="AD" w15:userId="S-1-5-21-1482476501-1767777339-682003330-27237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pwxerav6et2r2ezt9l5dezbssaztpx9edaa&quot;&gt;DbD1&lt;record-ids&gt;&lt;item&gt;2424&lt;/item&gt;&lt;item&gt;2425&lt;/item&gt;&lt;item&gt;2426&lt;/item&gt;&lt;item&gt;2427&lt;/item&gt;&lt;item&gt;2428&lt;/item&gt;&lt;/record-ids&gt;&lt;/item&gt;&lt;/Libraries&gt;"/>
  </w:docVars>
  <w:rsids>
    <w:rsidRoot w:val="00575982"/>
    <w:rsid w:val="0000098E"/>
    <w:rsid w:val="0000102A"/>
    <w:rsid w:val="0000156A"/>
    <w:rsid w:val="00001E97"/>
    <w:rsid w:val="00001EAC"/>
    <w:rsid w:val="000029B0"/>
    <w:rsid w:val="00004416"/>
    <w:rsid w:val="0000457F"/>
    <w:rsid w:val="00004834"/>
    <w:rsid w:val="00005944"/>
    <w:rsid w:val="00006984"/>
    <w:rsid w:val="0000774E"/>
    <w:rsid w:val="0001094F"/>
    <w:rsid w:val="00011C8C"/>
    <w:rsid w:val="00011D55"/>
    <w:rsid w:val="00012041"/>
    <w:rsid w:val="00012CDC"/>
    <w:rsid w:val="00013B3C"/>
    <w:rsid w:val="00013FCF"/>
    <w:rsid w:val="000162E5"/>
    <w:rsid w:val="00017317"/>
    <w:rsid w:val="000175E3"/>
    <w:rsid w:val="00022BF3"/>
    <w:rsid w:val="0002363B"/>
    <w:rsid w:val="000258DC"/>
    <w:rsid w:val="00026F08"/>
    <w:rsid w:val="00027089"/>
    <w:rsid w:val="00027286"/>
    <w:rsid w:val="00030F50"/>
    <w:rsid w:val="00031DC5"/>
    <w:rsid w:val="00032319"/>
    <w:rsid w:val="00033498"/>
    <w:rsid w:val="00033768"/>
    <w:rsid w:val="00035E34"/>
    <w:rsid w:val="0003680A"/>
    <w:rsid w:val="00037FC5"/>
    <w:rsid w:val="00040279"/>
    <w:rsid w:val="000402CB"/>
    <w:rsid w:val="00041655"/>
    <w:rsid w:val="0004295A"/>
    <w:rsid w:val="00042D89"/>
    <w:rsid w:val="00042DAE"/>
    <w:rsid w:val="00045A18"/>
    <w:rsid w:val="00047209"/>
    <w:rsid w:val="000504BE"/>
    <w:rsid w:val="00050B00"/>
    <w:rsid w:val="00050D81"/>
    <w:rsid w:val="00051923"/>
    <w:rsid w:val="00051CD2"/>
    <w:rsid w:val="0005295E"/>
    <w:rsid w:val="00052B8B"/>
    <w:rsid w:val="00053229"/>
    <w:rsid w:val="00053894"/>
    <w:rsid w:val="00053B6F"/>
    <w:rsid w:val="00055243"/>
    <w:rsid w:val="000569BA"/>
    <w:rsid w:val="0005704D"/>
    <w:rsid w:val="00057224"/>
    <w:rsid w:val="00060D56"/>
    <w:rsid w:val="0006199B"/>
    <w:rsid w:val="00061F30"/>
    <w:rsid w:val="000627EA"/>
    <w:rsid w:val="00063CEF"/>
    <w:rsid w:val="00063F31"/>
    <w:rsid w:val="0006458D"/>
    <w:rsid w:val="000650D3"/>
    <w:rsid w:val="00065104"/>
    <w:rsid w:val="00065BA6"/>
    <w:rsid w:val="00066587"/>
    <w:rsid w:val="00066D02"/>
    <w:rsid w:val="00066DFE"/>
    <w:rsid w:val="000720C2"/>
    <w:rsid w:val="000731FD"/>
    <w:rsid w:val="00073A5B"/>
    <w:rsid w:val="00074860"/>
    <w:rsid w:val="00075B6F"/>
    <w:rsid w:val="000769CC"/>
    <w:rsid w:val="00080575"/>
    <w:rsid w:val="00080DF4"/>
    <w:rsid w:val="00081B12"/>
    <w:rsid w:val="00081FCF"/>
    <w:rsid w:val="00082293"/>
    <w:rsid w:val="000827B1"/>
    <w:rsid w:val="000856B9"/>
    <w:rsid w:val="00085839"/>
    <w:rsid w:val="0008584E"/>
    <w:rsid w:val="00087976"/>
    <w:rsid w:val="00087A54"/>
    <w:rsid w:val="00090C13"/>
    <w:rsid w:val="000927FD"/>
    <w:rsid w:val="0009556C"/>
    <w:rsid w:val="000A0AC9"/>
    <w:rsid w:val="000A2109"/>
    <w:rsid w:val="000A2878"/>
    <w:rsid w:val="000A305C"/>
    <w:rsid w:val="000A31D9"/>
    <w:rsid w:val="000A3866"/>
    <w:rsid w:val="000A3991"/>
    <w:rsid w:val="000A3D56"/>
    <w:rsid w:val="000A59E7"/>
    <w:rsid w:val="000A6F65"/>
    <w:rsid w:val="000A741D"/>
    <w:rsid w:val="000A7535"/>
    <w:rsid w:val="000A7C7C"/>
    <w:rsid w:val="000B0B04"/>
    <w:rsid w:val="000B13D4"/>
    <w:rsid w:val="000B2712"/>
    <w:rsid w:val="000B284F"/>
    <w:rsid w:val="000B3150"/>
    <w:rsid w:val="000B39E1"/>
    <w:rsid w:val="000B39E8"/>
    <w:rsid w:val="000B3E27"/>
    <w:rsid w:val="000B5D9B"/>
    <w:rsid w:val="000B5DE2"/>
    <w:rsid w:val="000B6F8A"/>
    <w:rsid w:val="000B71BF"/>
    <w:rsid w:val="000B7A90"/>
    <w:rsid w:val="000C098C"/>
    <w:rsid w:val="000C145E"/>
    <w:rsid w:val="000C1C91"/>
    <w:rsid w:val="000C26CF"/>
    <w:rsid w:val="000C2FCF"/>
    <w:rsid w:val="000C4DCB"/>
    <w:rsid w:val="000C55C7"/>
    <w:rsid w:val="000C6C61"/>
    <w:rsid w:val="000C77C8"/>
    <w:rsid w:val="000D02C5"/>
    <w:rsid w:val="000D0976"/>
    <w:rsid w:val="000D0A76"/>
    <w:rsid w:val="000D0F28"/>
    <w:rsid w:val="000D0F2E"/>
    <w:rsid w:val="000D355E"/>
    <w:rsid w:val="000D3FAE"/>
    <w:rsid w:val="000D405B"/>
    <w:rsid w:val="000D47FC"/>
    <w:rsid w:val="000D6E79"/>
    <w:rsid w:val="000E1892"/>
    <w:rsid w:val="000E2372"/>
    <w:rsid w:val="000E2501"/>
    <w:rsid w:val="000E3487"/>
    <w:rsid w:val="000E4B12"/>
    <w:rsid w:val="000E54C6"/>
    <w:rsid w:val="000E5568"/>
    <w:rsid w:val="000E5A2E"/>
    <w:rsid w:val="000F1B45"/>
    <w:rsid w:val="000F2C4D"/>
    <w:rsid w:val="000F2D62"/>
    <w:rsid w:val="000F3276"/>
    <w:rsid w:val="000F3A10"/>
    <w:rsid w:val="000F3BF2"/>
    <w:rsid w:val="000F4B11"/>
    <w:rsid w:val="000F4D0B"/>
    <w:rsid w:val="000F5606"/>
    <w:rsid w:val="000F6709"/>
    <w:rsid w:val="000F716B"/>
    <w:rsid w:val="00100222"/>
    <w:rsid w:val="00100908"/>
    <w:rsid w:val="0010168B"/>
    <w:rsid w:val="00102051"/>
    <w:rsid w:val="0010239D"/>
    <w:rsid w:val="00102565"/>
    <w:rsid w:val="00102B39"/>
    <w:rsid w:val="001030BF"/>
    <w:rsid w:val="00103BB9"/>
    <w:rsid w:val="00105BE5"/>
    <w:rsid w:val="00106739"/>
    <w:rsid w:val="0010702C"/>
    <w:rsid w:val="00110F00"/>
    <w:rsid w:val="0011441B"/>
    <w:rsid w:val="001154D8"/>
    <w:rsid w:val="00120932"/>
    <w:rsid w:val="001218C4"/>
    <w:rsid w:val="00121B3B"/>
    <w:rsid w:val="00121E39"/>
    <w:rsid w:val="001264F8"/>
    <w:rsid w:val="00126A10"/>
    <w:rsid w:val="00126B3C"/>
    <w:rsid w:val="00127D45"/>
    <w:rsid w:val="00131386"/>
    <w:rsid w:val="001315FA"/>
    <w:rsid w:val="00132579"/>
    <w:rsid w:val="0013295A"/>
    <w:rsid w:val="0013310C"/>
    <w:rsid w:val="00134760"/>
    <w:rsid w:val="0013523E"/>
    <w:rsid w:val="00135372"/>
    <w:rsid w:val="00135638"/>
    <w:rsid w:val="001364D8"/>
    <w:rsid w:val="001405DF"/>
    <w:rsid w:val="00140F18"/>
    <w:rsid w:val="0014107F"/>
    <w:rsid w:val="00141A9D"/>
    <w:rsid w:val="00142914"/>
    <w:rsid w:val="001437BC"/>
    <w:rsid w:val="00143C90"/>
    <w:rsid w:val="001456A3"/>
    <w:rsid w:val="00145894"/>
    <w:rsid w:val="001463C4"/>
    <w:rsid w:val="00147028"/>
    <w:rsid w:val="0014703B"/>
    <w:rsid w:val="0014703E"/>
    <w:rsid w:val="00147233"/>
    <w:rsid w:val="00147720"/>
    <w:rsid w:val="00151250"/>
    <w:rsid w:val="00152DFE"/>
    <w:rsid w:val="001539AB"/>
    <w:rsid w:val="00154C18"/>
    <w:rsid w:val="00160D12"/>
    <w:rsid w:val="001610CF"/>
    <w:rsid w:val="00163192"/>
    <w:rsid w:val="00163BE7"/>
    <w:rsid w:val="00163CEA"/>
    <w:rsid w:val="00164341"/>
    <w:rsid w:val="00164A6F"/>
    <w:rsid w:val="00165F6C"/>
    <w:rsid w:val="00167FC4"/>
    <w:rsid w:val="0017084D"/>
    <w:rsid w:val="00170B42"/>
    <w:rsid w:val="001727EA"/>
    <w:rsid w:val="001733B6"/>
    <w:rsid w:val="001733DA"/>
    <w:rsid w:val="00173967"/>
    <w:rsid w:val="001744E9"/>
    <w:rsid w:val="0017489C"/>
    <w:rsid w:val="00174B67"/>
    <w:rsid w:val="00175B18"/>
    <w:rsid w:val="00175F04"/>
    <w:rsid w:val="00175FA9"/>
    <w:rsid w:val="00176E8C"/>
    <w:rsid w:val="001774B6"/>
    <w:rsid w:val="001776D1"/>
    <w:rsid w:val="00177718"/>
    <w:rsid w:val="00180137"/>
    <w:rsid w:val="00180203"/>
    <w:rsid w:val="00180FC5"/>
    <w:rsid w:val="001812CD"/>
    <w:rsid w:val="00181780"/>
    <w:rsid w:val="00181912"/>
    <w:rsid w:val="001819CE"/>
    <w:rsid w:val="00181D07"/>
    <w:rsid w:val="00182CDC"/>
    <w:rsid w:val="00183187"/>
    <w:rsid w:val="00183505"/>
    <w:rsid w:val="001844E0"/>
    <w:rsid w:val="00184D58"/>
    <w:rsid w:val="001850C2"/>
    <w:rsid w:val="001850E1"/>
    <w:rsid w:val="0018688C"/>
    <w:rsid w:val="001869A5"/>
    <w:rsid w:val="00187239"/>
    <w:rsid w:val="001904D6"/>
    <w:rsid w:val="00190ADC"/>
    <w:rsid w:val="00190BBC"/>
    <w:rsid w:val="00191A8E"/>
    <w:rsid w:val="00191B7B"/>
    <w:rsid w:val="001953E8"/>
    <w:rsid w:val="00196622"/>
    <w:rsid w:val="00197851"/>
    <w:rsid w:val="001A01B3"/>
    <w:rsid w:val="001A14B3"/>
    <w:rsid w:val="001A17E5"/>
    <w:rsid w:val="001A18D0"/>
    <w:rsid w:val="001A43C6"/>
    <w:rsid w:val="001A45F9"/>
    <w:rsid w:val="001A4C67"/>
    <w:rsid w:val="001A4DB1"/>
    <w:rsid w:val="001A5190"/>
    <w:rsid w:val="001A5B5B"/>
    <w:rsid w:val="001A79DB"/>
    <w:rsid w:val="001B0504"/>
    <w:rsid w:val="001B2A6B"/>
    <w:rsid w:val="001B47B5"/>
    <w:rsid w:val="001B6543"/>
    <w:rsid w:val="001B71CC"/>
    <w:rsid w:val="001B7390"/>
    <w:rsid w:val="001B776C"/>
    <w:rsid w:val="001C00C5"/>
    <w:rsid w:val="001C1E6E"/>
    <w:rsid w:val="001C3031"/>
    <w:rsid w:val="001C47C1"/>
    <w:rsid w:val="001C4B3B"/>
    <w:rsid w:val="001C4F5E"/>
    <w:rsid w:val="001C5E71"/>
    <w:rsid w:val="001C6955"/>
    <w:rsid w:val="001C6F59"/>
    <w:rsid w:val="001C7DF3"/>
    <w:rsid w:val="001D0598"/>
    <w:rsid w:val="001D194B"/>
    <w:rsid w:val="001D4CA1"/>
    <w:rsid w:val="001D5123"/>
    <w:rsid w:val="001D5651"/>
    <w:rsid w:val="001D6B11"/>
    <w:rsid w:val="001E0953"/>
    <w:rsid w:val="001E238B"/>
    <w:rsid w:val="001E24E9"/>
    <w:rsid w:val="001E3C2F"/>
    <w:rsid w:val="001E3D6E"/>
    <w:rsid w:val="001E4128"/>
    <w:rsid w:val="001E45FB"/>
    <w:rsid w:val="001E4DAF"/>
    <w:rsid w:val="001E5131"/>
    <w:rsid w:val="001E6278"/>
    <w:rsid w:val="001E6790"/>
    <w:rsid w:val="001E6B4F"/>
    <w:rsid w:val="001E7F5A"/>
    <w:rsid w:val="001F1152"/>
    <w:rsid w:val="001F3937"/>
    <w:rsid w:val="001F3B7E"/>
    <w:rsid w:val="001F4D00"/>
    <w:rsid w:val="001F4E5D"/>
    <w:rsid w:val="001F7BDF"/>
    <w:rsid w:val="00200210"/>
    <w:rsid w:val="00201741"/>
    <w:rsid w:val="00201C63"/>
    <w:rsid w:val="002027B8"/>
    <w:rsid w:val="00204B13"/>
    <w:rsid w:val="00205D6D"/>
    <w:rsid w:val="002101F7"/>
    <w:rsid w:val="0021177F"/>
    <w:rsid w:val="00211A22"/>
    <w:rsid w:val="00213C7E"/>
    <w:rsid w:val="00213E62"/>
    <w:rsid w:val="0021420A"/>
    <w:rsid w:val="00215572"/>
    <w:rsid w:val="00215EB9"/>
    <w:rsid w:val="00216622"/>
    <w:rsid w:val="002166C8"/>
    <w:rsid w:val="00216BB5"/>
    <w:rsid w:val="00217756"/>
    <w:rsid w:val="00217819"/>
    <w:rsid w:val="002202F0"/>
    <w:rsid w:val="0022091E"/>
    <w:rsid w:val="0022381C"/>
    <w:rsid w:val="0022641B"/>
    <w:rsid w:val="00227D6F"/>
    <w:rsid w:val="002306EF"/>
    <w:rsid w:val="0023168E"/>
    <w:rsid w:val="00231A64"/>
    <w:rsid w:val="00232FC4"/>
    <w:rsid w:val="00236B0A"/>
    <w:rsid w:val="002411ED"/>
    <w:rsid w:val="00241276"/>
    <w:rsid w:val="00242762"/>
    <w:rsid w:val="00243B7A"/>
    <w:rsid w:val="00244CF9"/>
    <w:rsid w:val="002453E8"/>
    <w:rsid w:val="00245717"/>
    <w:rsid w:val="002463A9"/>
    <w:rsid w:val="00246714"/>
    <w:rsid w:val="002476F8"/>
    <w:rsid w:val="00247EE9"/>
    <w:rsid w:val="00247F06"/>
    <w:rsid w:val="002510F8"/>
    <w:rsid w:val="00251220"/>
    <w:rsid w:val="00251B62"/>
    <w:rsid w:val="00251F54"/>
    <w:rsid w:val="00252B8F"/>
    <w:rsid w:val="00252FC5"/>
    <w:rsid w:val="00253E53"/>
    <w:rsid w:val="0025403E"/>
    <w:rsid w:val="00255387"/>
    <w:rsid w:val="002568D1"/>
    <w:rsid w:val="0025758D"/>
    <w:rsid w:val="00257D6C"/>
    <w:rsid w:val="00257F00"/>
    <w:rsid w:val="0026007A"/>
    <w:rsid w:val="00260B4F"/>
    <w:rsid w:val="002617EB"/>
    <w:rsid w:val="00263680"/>
    <w:rsid w:val="00263DEA"/>
    <w:rsid w:val="002640C2"/>
    <w:rsid w:val="00264E74"/>
    <w:rsid w:val="00264E87"/>
    <w:rsid w:val="00264EC4"/>
    <w:rsid w:val="00265521"/>
    <w:rsid w:val="0026563D"/>
    <w:rsid w:val="00266435"/>
    <w:rsid w:val="00270D39"/>
    <w:rsid w:val="0027190E"/>
    <w:rsid w:val="00271F19"/>
    <w:rsid w:val="002732CC"/>
    <w:rsid w:val="0027411A"/>
    <w:rsid w:val="002745D5"/>
    <w:rsid w:val="00274E84"/>
    <w:rsid w:val="002754FA"/>
    <w:rsid w:val="00275D1B"/>
    <w:rsid w:val="00275D44"/>
    <w:rsid w:val="00275E28"/>
    <w:rsid w:val="0027660E"/>
    <w:rsid w:val="00276955"/>
    <w:rsid w:val="00276C02"/>
    <w:rsid w:val="0027705F"/>
    <w:rsid w:val="00280082"/>
    <w:rsid w:val="0028017A"/>
    <w:rsid w:val="002802DB"/>
    <w:rsid w:val="00280B1B"/>
    <w:rsid w:val="00281B5F"/>
    <w:rsid w:val="00281E86"/>
    <w:rsid w:val="0028231F"/>
    <w:rsid w:val="002823B2"/>
    <w:rsid w:val="00283BF9"/>
    <w:rsid w:val="0028477D"/>
    <w:rsid w:val="002849D1"/>
    <w:rsid w:val="0028544E"/>
    <w:rsid w:val="00285B68"/>
    <w:rsid w:val="00287424"/>
    <w:rsid w:val="00287701"/>
    <w:rsid w:val="002878B6"/>
    <w:rsid w:val="00287BD6"/>
    <w:rsid w:val="0029000B"/>
    <w:rsid w:val="002900FA"/>
    <w:rsid w:val="00290475"/>
    <w:rsid w:val="00290BA7"/>
    <w:rsid w:val="002919DF"/>
    <w:rsid w:val="00291BCE"/>
    <w:rsid w:val="00291F0F"/>
    <w:rsid w:val="00293B08"/>
    <w:rsid w:val="00293CFC"/>
    <w:rsid w:val="00294E51"/>
    <w:rsid w:val="0029606B"/>
    <w:rsid w:val="002975DA"/>
    <w:rsid w:val="002A038D"/>
    <w:rsid w:val="002A0822"/>
    <w:rsid w:val="002A14D5"/>
    <w:rsid w:val="002A227F"/>
    <w:rsid w:val="002A317A"/>
    <w:rsid w:val="002A31E2"/>
    <w:rsid w:val="002A352E"/>
    <w:rsid w:val="002A3A6A"/>
    <w:rsid w:val="002A4498"/>
    <w:rsid w:val="002A5930"/>
    <w:rsid w:val="002A61C0"/>
    <w:rsid w:val="002B0989"/>
    <w:rsid w:val="002B250D"/>
    <w:rsid w:val="002B2B86"/>
    <w:rsid w:val="002B2D5C"/>
    <w:rsid w:val="002B3B24"/>
    <w:rsid w:val="002B4983"/>
    <w:rsid w:val="002B55F0"/>
    <w:rsid w:val="002C1B53"/>
    <w:rsid w:val="002C5F00"/>
    <w:rsid w:val="002C64BD"/>
    <w:rsid w:val="002C6CD9"/>
    <w:rsid w:val="002C7F74"/>
    <w:rsid w:val="002D0A98"/>
    <w:rsid w:val="002D0AD6"/>
    <w:rsid w:val="002D2C38"/>
    <w:rsid w:val="002D3212"/>
    <w:rsid w:val="002D36B2"/>
    <w:rsid w:val="002D383D"/>
    <w:rsid w:val="002D39F4"/>
    <w:rsid w:val="002D3FAE"/>
    <w:rsid w:val="002D53DE"/>
    <w:rsid w:val="002D60C6"/>
    <w:rsid w:val="002D698F"/>
    <w:rsid w:val="002E0567"/>
    <w:rsid w:val="002E302C"/>
    <w:rsid w:val="002E3FFC"/>
    <w:rsid w:val="002E5251"/>
    <w:rsid w:val="002E5AF3"/>
    <w:rsid w:val="002E5EF6"/>
    <w:rsid w:val="002E713E"/>
    <w:rsid w:val="002F0938"/>
    <w:rsid w:val="002F1C19"/>
    <w:rsid w:val="002F278F"/>
    <w:rsid w:val="002F364B"/>
    <w:rsid w:val="002F4085"/>
    <w:rsid w:val="002F526D"/>
    <w:rsid w:val="002F561B"/>
    <w:rsid w:val="002F7FF0"/>
    <w:rsid w:val="0030120B"/>
    <w:rsid w:val="0030133B"/>
    <w:rsid w:val="00301CBA"/>
    <w:rsid w:val="00301EDC"/>
    <w:rsid w:val="00302EDD"/>
    <w:rsid w:val="00304364"/>
    <w:rsid w:val="0030459F"/>
    <w:rsid w:val="003072C0"/>
    <w:rsid w:val="00310A47"/>
    <w:rsid w:val="0031104E"/>
    <w:rsid w:val="0031199B"/>
    <w:rsid w:val="00311AE5"/>
    <w:rsid w:val="003124BA"/>
    <w:rsid w:val="00312C09"/>
    <w:rsid w:val="00313639"/>
    <w:rsid w:val="00313B95"/>
    <w:rsid w:val="003141F5"/>
    <w:rsid w:val="00314B5D"/>
    <w:rsid w:val="003150AD"/>
    <w:rsid w:val="003154B3"/>
    <w:rsid w:val="00321802"/>
    <w:rsid w:val="003233F2"/>
    <w:rsid w:val="00323E64"/>
    <w:rsid w:val="00324859"/>
    <w:rsid w:val="00326AE2"/>
    <w:rsid w:val="00326D24"/>
    <w:rsid w:val="00327D74"/>
    <w:rsid w:val="00331BC3"/>
    <w:rsid w:val="00331F1B"/>
    <w:rsid w:val="003321CF"/>
    <w:rsid w:val="0033233C"/>
    <w:rsid w:val="00332A21"/>
    <w:rsid w:val="00334150"/>
    <w:rsid w:val="003403FB"/>
    <w:rsid w:val="003419AF"/>
    <w:rsid w:val="00343ADC"/>
    <w:rsid w:val="00343DB3"/>
    <w:rsid w:val="003458CE"/>
    <w:rsid w:val="003459DA"/>
    <w:rsid w:val="00346FAD"/>
    <w:rsid w:val="00350825"/>
    <w:rsid w:val="00350D1B"/>
    <w:rsid w:val="0035213E"/>
    <w:rsid w:val="003523AA"/>
    <w:rsid w:val="003529BA"/>
    <w:rsid w:val="00354423"/>
    <w:rsid w:val="00354C44"/>
    <w:rsid w:val="00354EDC"/>
    <w:rsid w:val="00354F39"/>
    <w:rsid w:val="00356D06"/>
    <w:rsid w:val="00360013"/>
    <w:rsid w:val="0036011C"/>
    <w:rsid w:val="00360708"/>
    <w:rsid w:val="00361D99"/>
    <w:rsid w:val="0036235B"/>
    <w:rsid w:val="0036365C"/>
    <w:rsid w:val="00364463"/>
    <w:rsid w:val="003665E6"/>
    <w:rsid w:val="003677F8"/>
    <w:rsid w:val="0037009A"/>
    <w:rsid w:val="00370AF8"/>
    <w:rsid w:val="00372E51"/>
    <w:rsid w:val="0037350B"/>
    <w:rsid w:val="00373522"/>
    <w:rsid w:val="003751E1"/>
    <w:rsid w:val="00375518"/>
    <w:rsid w:val="003758B3"/>
    <w:rsid w:val="00376893"/>
    <w:rsid w:val="00376AC2"/>
    <w:rsid w:val="00377847"/>
    <w:rsid w:val="00377BDD"/>
    <w:rsid w:val="00380077"/>
    <w:rsid w:val="0038016C"/>
    <w:rsid w:val="00380FEE"/>
    <w:rsid w:val="00382005"/>
    <w:rsid w:val="003826FF"/>
    <w:rsid w:val="00382999"/>
    <w:rsid w:val="00383087"/>
    <w:rsid w:val="00384E5C"/>
    <w:rsid w:val="00385728"/>
    <w:rsid w:val="00385C2C"/>
    <w:rsid w:val="003860D8"/>
    <w:rsid w:val="00387FA9"/>
    <w:rsid w:val="00390883"/>
    <w:rsid w:val="00390BC5"/>
    <w:rsid w:val="003910E5"/>
    <w:rsid w:val="0039210A"/>
    <w:rsid w:val="00392AF8"/>
    <w:rsid w:val="00392C11"/>
    <w:rsid w:val="00392FBB"/>
    <w:rsid w:val="003942A3"/>
    <w:rsid w:val="00394375"/>
    <w:rsid w:val="0039482F"/>
    <w:rsid w:val="00394D90"/>
    <w:rsid w:val="00395234"/>
    <w:rsid w:val="0039549F"/>
    <w:rsid w:val="0039553B"/>
    <w:rsid w:val="00395FED"/>
    <w:rsid w:val="003968FC"/>
    <w:rsid w:val="00396D66"/>
    <w:rsid w:val="003A094B"/>
    <w:rsid w:val="003A0F3C"/>
    <w:rsid w:val="003A20AB"/>
    <w:rsid w:val="003A27EF"/>
    <w:rsid w:val="003A2AE8"/>
    <w:rsid w:val="003A314B"/>
    <w:rsid w:val="003A3A4F"/>
    <w:rsid w:val="003A4742"/>
    <w:rsid w:val="003A5574"/>
    <w:rsid w:val="003A7600"/>
    <w:rsid w:val="003A7A1F"/>
    <w:rsid w:val="003A7EF9"/>
    <w:rsid w:val="003B0D61"/>
    <w:rsid w:val="003B3747"/>
    <w:rsid w:val="003B3BBB"/>
    <w:rsid w:val="003B4032"/>
    <w:rsid w:val="003B447F"/>
    <w:rsid w:val="003B4E66"/>
    <w:rsid w:val="003B5D44"/>
    <w:rsid w:val="003B753D"/>
    <w:rsid w:val="003B7669"/>
    <w:rsid w:val="003B7AF6"/>
    <w:rsid w:val="003C07CE"/>
    <w:rsid w:val="003C1B5A"/>
    <w:rsid w:val="003C34B7"/>
    <w:rsid w:val="003C3C7C"/>
    <w:rsid w:val="003C3F0F"/>
    <w:rsid w:val="003C4480"/>
    <w:rsid w:val="003C44F5"/>
    <w:rsid w:val="003C5B81"/>
    <w:rsid w:val="003C6CCD"/>
    <w:rsid w:val="003C6D65"/>
    <w:rsid w:val="003C6E97"/>
    <w:rsid w:val="003D0575"/>
    <w:rsid w:val="003D0FAA"/>
    <w:rsid w:val="003D26E7"/>
    <w:rsid w:val="003D2ABC"/>
    <w:rsid w:val="003D3468"/>
    <w:rsid w:val="003D396B"/>
    <w:rsid w:val="003D49E3"/>
    <w:rsid w:val="003D701C"/>
    <w:rsid w:val="003E0633"/>
    <w:rsid w:val="003E2D2D"/>
    <w:rsid w:val="003E39F2"/>
    <w:rsid w:val="003E3DF6"/>
    <w:rsid w:val="003E4D43"/>
    <w:rsid w:val="003E4DE1"/>
    <w:rsid w:val="003E652A"/>
    <w:rsid w:val="003E73EF"/>
    <w:rsid w:val="003E7580"/>
    <w:rsid w:val="003E7A86"/>
    <w:rsid w:val="003F06D7"/>
    <w:rsid w:val="003F0D83"/>
    <w:rsid w:val="003F13FE"/>
    <w:rsid w:val="003F1FE2"/>
    <w:rsid w:val="003F27F6"/>
    <w:rsid w:val="003F383F"/>
    <w:rsid w:val="003F51DC"/>
    <w:rsid w:val="003F5FB1"/>
    <w:rsid w:val="003F63D4"/>
    <w:rsid w:val="003F78E0"/>
    <w:rsid w:val="003F7DA6"/>
    <w:rsid w:val="00400598"/>
    <w:rsid w:val="00400BEA"/>
    <w:rsid w:val="00400E10"/>
    <w:rsid w:val="004016FE"/>
    <w:rsid w:val="00402087"/>
    <w:rsid w:val="00403227"/>
    <w:rsid w:val="00403F3D"/>
    <w:rsid w:val="00404136"/>
    <w:rsid w:val="00404A0C"/>
    <w:rsid w:val="004057DC"/>
    <w:rsid w:val="00406897"/>
    <w:rsid w:val="00407337"/>
    <w:rsid w:val="004116C3"/>
    <w:rsid w:val="004146C1"/>
    <w:rsid w:val="00414803"/>
    <w:rsid w:val="0041564E"/>
    <w:rsid w:val="004156C6"/>
    <w:rsid w:val="00416174"/>
    <w:rsid w:val="004173DF"/>
    <w:rsid w:val="0041796B"/>
    <w:rsid w:val="00417EA0"/>
    <w:rsid w:val="00422231"/>
    <w:rsid w:val="00422D4C"/>
    <w:rsid w:val="00424489"/>
    <w:rsid w:val="00424696"/>
    <w:rsid w:val="0042496C"/>
    <w:rsid w:val="004251D8"/>
    <w:rsid w:val="004256D5"/>
    <w:rsid w:val="00426E07"/>
    <w:rsid w:val="00431A17"/>
    <w:rsid w:val="00431B17"/>
    <w:rsid w:val="0043299C"/>
    <w:rsid w:val="00432CB3"/>
    <w:rsid w:val="00432D34"/>
    <w:rsid w:val="00432D74"/>
    <w:rsid w:val="00432E97"/>
    <w:rsid w:val="0043353C"/>
    <w:rsid w:val="0043434D"/>
    <w:rsid w:val="004348A9"/>
    <w:rsid w:val="0043589B"/>
    <w:rsid w:val="004361B1"/>
    <w:rsid w:val="00436205"/>
    <w:rsid w:val="00441114"/>
    <w:rsid w:val="004417C7"/>
    <w:rsid w:val="004422C5"/>
    <w:rsid w:val="0044494E"/>
    <w:rsid w:val="00446C9A"/>
    <w:rsid w:val="00447443"/>
    <w:rsid w:val="0044792B"/>
    <w:rsid w:val="00447CE5"/>
    <w:rsid w:val="00454B6F"/>
    <w:rsid w:val="0045668A"/>
    <w:rsid w:val="004568B0"/>
    <w:rsid w:val="00457489"/>
    <w:rsid w:val="00460B70"/>
    <w:rsid w:val="00460C82"/>
    <w:rsid w:val="00461702"/>
    <w:rsid w:val="00462175"/>
    <w:rsid w:val="004623E8"/>
    <w:rsid w:val="00462CC8"/>
    <w:rsid w:val="00462F49"/>
    <w:rsid w:val="00463521"/>
    <w:rsid w:val="00464DAC"/>
    <w:rsid w:val="00465F61"/>
    <w:rsid w:val="00466196"/>
    <w:rsid w:val="00466A66"/>
    <w:rsid w:val="0046703C"/>
    <w:rsid w:val="00471105"/>
    <w:rsid w:val="00472304"/>
    <w:rsid w:val="00472C24"/>
    <w:rsid w:val="004732B2"/>
    <w:rsid w:val="00473FBF"/>
    <w:rsid w:val="00474237"/>
    <w:rsid w:val="00474A4B"/>
    <w:rsid w:val="00475C29"/>
    <w:rsid w:val="0047682E"/>
    <w:rsid w:val="0047758B"/>
    <w:rsid w:val="00477841"/>
    <w:rsid w:val="00477DA2"/>
    <w:rsid w:val="00480C8D"/>
    <w:rsid w:val="00482379"/>
    <w:rsid w:val="0048390F"/>
    <w:rsid w:val="00483B5A"/>
    <w:rsid w:val="00485DA4"/>
    <w:rsid w:val="00485E8E"/>
    <w:rsid w:val="00486D5A"/>
    <w:rsid w:val="004871BC"/>
    <w:rsid w:val="00487579"/>
    <w:rsid w:val="00487AF4"/>
    <w:rsid w:val="0049004F"/>
    <w:rsid w:val="0049125F"/>
    <w:rsid w:val="00491662"/>
    <w:rsid w:val="0049236A"/>
    <w:rsid w:val="004947DD"/>
    <w:rsid w:val="00496DE9"/>
    <w:rsid w:val="0049708B"/>
    <w:rsid w:val="004A0E80"/>
    <w:rsid w:val="004A2BBF"/>
    <w:rsid w:val="004A39F3"/>
    <w:rsid w:val="004A3B37"/>
    <w:rsid w:val="004A5F18"/>
    <w:rsid w:val="004A74FB"/>
    <w:rsid w:val="004A7969"/>
    <w:rsid w:val="004B02C5"/>
    <w:rsid w:val="004B0AF8"/>
    <w:rsid w:val="004B12B8"/>
    <w:rsid w:val="004B1A11"/>
    <w:rsid w:val="004B25D6"/>
    <w:rsid w:val="004B3165"/>
    <w:rsid w:val="004B37D8"/>
    <w:rsid w:val="004B3985"/>
    <w:rsid w:val="004B4E6C"/>
    <w:rsid w:val="004B5B44"/>
    <w:rsid w:val="004B6665"/>
    <w:rsid w:val="004B6D3A"/>
    <w:rsid w:val="004B715B"/>
    <w:rsid w:val="004C0A70"/>
    <w:rsid w:val="004C0A7C"/>
    <w:rsid w:val="004C0ABA"/>
    <w:rsid w:val="004C0E43"/>
    <w:rsid w:val="004C1021"/>
    <w:rsid w:val="004C191F"/>
    <w:rsid w:val="004C24BE"/>
    <w:rsid w:val="004C3229"/>
    <w:rsid w:val="004C5837"/>
    <w:rsid w:val="004C600B"/>
    <w:rsid w:val="004D1E75"/>
    <w:rsid w:val="004D1EC3"/>
    <w:rsid w:val="004D2B32"/>
    <w:rsid w:val="004D6C5D"/>
    <w:rsid w:val="004D6EED"/>
    <w:rsid w:val="004E061A"/>
    <w:rsid w:val="004E091C"/>
    <w:rsid w:val="004E15FD"/>
    <w:rsid w:val="004E1C1F"/>
    <w:rsid w:val="004E2C8A"/>
    <w:rsid w:val="004E3E24"/>
    <w:rsid w:val="004E4214"/>
    <w:rsid w:val="004E42F3"/>
    <w:rsid w:val="004E4A5B"/>
    <w:rsid w:val="004E4DDD"/>
    <w:rsid w:val="004E5806"/>
    <w:rsid w:val="004E5C29"/>
    <w:rsid w:val="004E622F"/>
    <w:rsid w:val="004E697D"/>
    <w:rsid w:val="004E765F"/>
    <w:rsid w:val="004E7D82"/>
    <w:rsid w:val="004E7DD0"/>
    <w:rsid w:val="004F11BB"/>
    <w:rsid w:val="004F1397"/>
    <w:rsid w:val="004F1EE6"/>
    <w:rsid w:val="004F27AB"/>
    <w:rsid w:val="004F3469"/>
    <w:rsid w:val="004F35F5"/>
    <w:rsid w:val="004F37B8"/>
    <w:rsid w:val="004F4EAD"/>
    <w:rsid w:val="004F50B2"/>
    <w:rsid w:val="004F7A1A"/>
    <w:rsid w:val="00500257"/>
    <w:rsid w:val="005019D5"/>
    <w:rsid w:val="0050329A"/>
    <w:rsid w:val="0050331A"/>
    <w:rsid w:val="00503BA4"/>
    <w:rsid w:val="005047D0"/>
    <w:rsid w:val="00505FEF"/>
    <w:rsid w:val="00506E28"/>
    <w:rsid w:val="00512801"/>
    <w:rsid w:val="00512FBC"/>
    <w:rsid w:val="00515787"/>
    <w:rsid w:val="0051594A"/>
    <w:rsid w:val="00515AEF"/>
    <w:rsid w:val="00516730"/>
    <w:rsid w:val="00521412"/>
    <w:rsid w:val="00523A12"/>
    <w:rsid w:val="0052488E"/>
    <w:rsid w:val="00525A34"/>
    <w:rsid w:val="00525F39"/>
    <w:rsid w:val="005263A7"/>
    <w:rsid w:val="00526A38"/>
    <w:rsid w:val="00530604"/>
    <w:rsid w:val="0053140B"/>
    <w:rsid w:val="0053164B"/>
    <w:rsid w:val="00532305"/>
    <w:rsid w:val="00532713"/>
    <w:rsid w:val="00532A2E"/>
    <w:rsid w:val="00532B55"/>
    <w:rsid w:val="005350E7"/>
    <w:rsid w:val="005364F5"/>
    <w:rsid w:val="005415A6"/>
    <w:rsid w:val="00543438"/>
    <w:rsid w:val="005435F4"/>
    <w:rsid w:val="00543E53"/>
    <w:rsid w:val="00543F59"/>
    <w:rsid w:val="00544931"/>
    <w:rsid w:val="00545FF8"/>
    <w:rsid w:val="00546587"/>
    <w:rsid w:val="00546B03"/>
    <w:rsid w:val="00547779"/>
    <w:rsid w:val="00547A96"/>
    <w:rsid w:val="00550824"/>
    <w:rsid w:val="005516E8"/>
    <w:rsid w:val="00552A5D"/>
    <w:rsid w:val="00552CB1"/>
    <w:rsid w:val="00552F53"/>
    <w:rsid w:val="00553403"/>
    <w:rsid w:val="00553B93"/>
    <w:rsid w:val="00556006"/>
    <w:rsid w:val="00556D12"/>
    <w:rsid w:val="00556D2A"/>
    <w:rsid w:val="005579E1"/>
    <w:rsid w:val="005605D8"/>
    <w:rsid w:val="005606ED"/>
    <w:rsid w:val="005607AF"/>
    <w:rsid w:val="00561942"/>
    <w:rsid w:val="00561B00"/>
    <w:rsid w:val="00562D79"/>
    <w:rsid w:val="00563647"/>
    <w:rsid w:val="0056490F"/>
    <w:rsid w:val="00564DE6"/>
    <w:rsid w:val="00565031"/>
    <w:rsid w:val="0056647F"/>
    <w:rsid w:val="00567228"/>
    <w:rsid w:val="00567967"/>
    <w:rsid w:val="00567A91"/>
    <w:rsid w:val="005702D1"/>
    <w:rsid w:val="00570A1D"/>
    <w:rsid w:val="00571C2E"/>
    <w:rsid w:val="0057330A"/>
    <w:rsid w:val="005738F5"/>
    <w:rsid w:val="005748D8"/>
    <w:rsid w:val="005749A2"/>
    <w:rsid w:val="00575803"/>
    <w:rsid w:val="00575982"/>
    <w:rsid w:val="00582154"/>
    <w:rsid w:val="005829F1"/>
    <w:rsid w:val="00583444"/>
    <w:rsid w:val="00583EBB"/>
    <w:rsid w:val="00584886"/>
    <w:rsid w:val="0058562E"/>
    <w:rsid w:val="00587DA2"/>
    <w:rsid w:val="00590442"/>
    <w:rsid w:val="005906EC"/>
    <w:rsid w:val="00590D64"/>
    <w:rsid w:val="0059530B"/>
    <w:rsid w:val="00595C2D"/>
    <w:rsid w:val="005969E6"/>
    <w:rsid w:val="005978E2"/>
    <w:rsid w:val="00597ECA"/>
    <w:rsid w:val="005A0B99"/>
    <w:rsid w:val="005A3BDE"/>
    <w:rsid w:val="005A5301"/>
    <w:rsid w:val="005A6F53"/>
    <w:rsid w:val="005A709C"/>
    <w:rsid w:val="005A75CE"/>
    <w:rsid w:val="005A7664"/>
    <w:rsid w:val="005B007E"/>
    <w:rsid w:val="005B04BF"/>
    <w:rsid w:val="005B2630"/>
    <w:rsid w:val="005B3197"/>
    <w:rsid w:val="005B3FE4"/>
    <w:rsid w:val="005B5E96"/>
    <w:rsid w:val="005B6C7E"/>
    <w:rsid w:val="005B6D9E"/>
    <w:rsid w:val="005B7115"/>
    <w:rsid w:val="005B7A6B"/>
    <w:rsid w:val="005B7D5D"/>
    <w:rsid w:val="005C023B"/>
    <w:rsid w:val="005C1575"/>
    <w:rsid w:val="005C1601"/>
    <w:rsid w:val="005C1D79"/>
    <w:rsid w:val="005C2E11"/>
    <w:rsid w:val="005C3265"/>
    <w:rsid w:val="005C35E2"/>
    <w:rsid w:val="005C441A"/>
    <w:rsid w:val="005C4D2E"/>
    <w:rsid w:val="005C52D6"/>
    <w:rsid w:val="005C55F5"/>
    <w:rsid w:val="005C5A43"/>
    <w:rsid w:val="005C5AF4"/>
    <w:rsid w:val="005C5C1F"/>
    <w:rsid w:val="005C5FBF"/>
    <w:rsid w:val="005D0A0E"/>
    <w:rsid w:val="005D3DF3"/>
    <w:rsid w:val="005D46C3"/>
    <w:rsid w:val="005D49A7"/>
    <w:rsid w:val="005D4ED8"/>
    <w:rsid w:val="005D5D72"/>
    <w:rsid w:val="005D70AB"/>
    <w:rsid w:val="005D76FC"/>
    <w:rsid w:val="005E0060"/>
    <w:rsid w:val="005E069C"/>
    <w:rsid w:val="005E15F6"/>
    <w:rsid w:val="005E1CDF"/>
    <w:rsid w:val="005E30D8"/>
    <w:rsid w:val="005E440F"/>
    <w:rsid w:val="005E4659"/>
    <w:rsid w:val="005E581E"/>
    <w:rsid w:val="005E5CF9"/>
    <w:rsid w:val="005E6BE6"/>
    <w:rsid w:val="005E74D1"/>
    <w:rsid w:val="005E7769"/>
    <w:rsid w:val="005F0147"/>
    <w:rsid w:val="005F1043"/>
    <w:rsid w:val="005F1084"/>
    <w:rsid w:val="005F1117"/>
    <w:rsid w:val="005F116D"/>
    <w:rsid w:val="005F2CB6"/>
    <w:rsid w:val="005F35E3"/>
    <w:rsid w:val="005F4B0D"/>
    <w:rsid w:val="005F5D7C"/>
    <w:rsid w:val="005F727C"/>
    <w:rsid w:val="005F7CF1"/>
    <w:rsid w:val="00600224"/>
    <w:rsid w:val="0060054D"/>
    <w:rsid w:val="006019CC"/>
    <w:rsid w:val="00602D09"/>
    <w:rsid w:val="00603424"/>
    <w:rsid w:val="00605473"/>
    <w:rsid w:val="00605875"/>
    <w:rsid w:val="00606FF3"/>
    <w:rsid w:val="006078CE"/>
    <w:rsid w:val="006105A7"/>
    <w:rsid w:val="006114FE"/>
    <w:rsid w:val="00611B66"/>
    <w:rsid w:val="006132C7"/>
    <w:rsid w:val="0061509A"/>
    <w:rsid w:val="00615EC0"/>
    <w:rsid w:val="00616F8F"/>
    <w:rsid w:val="00617085"/>
    <w:rsid w:val="00617D55"/>
    <w:rsid w:val="00617E0E"/>
    <w:rsid w:val="006207E8"/>
    <w:rsid w:val="006219AF"/>
    <w:rsid w:val="00621F2F"/>
    <w:rsid w:val="0062395A"/>
    <w:rsid w:val="00623FD8"/>
    <w:rsid w:val="00625241"/>
    <w:rsid w:val="00625DAD"/>
    <w:rsid w:val="00626ADC"/>
    <w:rsid w:val="006277A5"/>
    <w:rsid w:val="0063028B"/>
    <w:rsid w:val="006306A8"/>
    <w:rsid w:val="00630BBD"/>
    <w:rsid w:val="00631477"/>
    <w:rsid w:val="00631ED5"/>
    <w:rsid w:val="00632183"/>
    <w:rsid w:val="0063297A"/>
    <w:rsid w:val="00633A82"/>
    <w:rsid w:val="0063447D"/>
    <w:rsid w:val="0063518C"/>
    <w:rsid w:val="00636667"/>
    <w:rsid w:val="006375DC"/>
    <w:rsid w:val="00640693"/>
    <w:rsid w:val="006408EF"/>
    <w:rsid w:val="00640C7E"/>
    <w:rsid w:val="0064138F"/>
    <w:rsid w:val="006417BF"/>
    <w:rsid w:val="00641F72"/>
    <w:rsid w:val="006420AF"/>
    <w:rsid w:val="00642272"/>
    <w:rsid w:val="006424E9"/>
    <w:rsid w:val="00642FD8"/>
    <w:rsid w:val="00646B6B"/>
    <w:rsid w:val="00646EBC"/>
    <w:rsid w:val="00647E2C"/>
    <w:rsid w:val="0065008B"/>
    <w:rsid w:val="00650A8E"/>
    <w:rsid w:val="0065393D"/>
    <w:rsid w:val="00653EC5"/>
    <w:rsid w:val="00654762"/>
    <w:rsid w:val="00654C69"/>
    <w:rsid w:val="00655013"/>
    <w:rsid w:val="00655E8D"/>
    <w:rsid w:val="0065630B"/>
    <w:rsid w:val="006600F4"/>
    <w:rsid w:val="0066108F"/>
    <w:rsid w:val="00662624"/>
    <w:rsid w:val="00662FC8"/>
    <w:rsid w:val="00663D78"/>
    <w:rsid w:val="0066452F"/>
    <w:rsid w:val="0066522B"/>
    <w:rsid w:val="00666938"/>
    <w:rsid w:val="00666C98"/>
    <w:rsid w:val="0066716B"/>
    <w:rsid w:val="00667DE3"/>
    <w:rsid w:val="00670F4A"/>
    <w:rsid w:val="0067133D"/>
    <w:rsid w:val="00672209"/>
    <w:rsid w:val="00672CE2"/>
    <w:rsid w:val="00672E3A"/>
    <w:rsid w:val="0067387A"/>
    <w:rsid w:val="00673FB4"/>
    <w:rsid w:val="006740DF"/>
    <w:rsid w:val="00675D3B"/>
    <w:rsid w:val="00676590"/>
    <w:rsid w:val="006778EA"/>
    <w:rsid w:val="00677A41"/>
    <w:rsid w:val="00680802"/>
    <w:rsid w:val="00681724"/>
    <w:rsid w:val="00681FCA"/>
    <w:rsid w:val="00683E6A"/>
    <w:rsid w:val="00683FB6"/>
    <w:rsid w:val="006847C7"/>
    <w:rsid w:val="00684E4C"/>
    <w:rsid w:val="00687837"/>
    <w:rsid w:val="00690195"/>
    <w:rsid w:val="00690912"/>
    <w:rsid w:val="0069091F"/>
    <w:rsid w:val="00690DAF"/>
    <w:rsid w:val="00691A12"/>
    <w:rsid w:val="006930FB"/>
    <w:rsid w:val="00693282"/>
    <w:rsid w:val="0069448C"/>
    <w:rsid w:val="00694CEA"/>
    <w:rsid w:val="006A0023"/>
    <w:rsid w:val="006A142B"/>
    <w:rsid w:val="006A1794"/>
    <w:rsid w:val="006A2A2D"/>
    <w:rsid w:val="006A2AAD"/>
    <w:rsid w:val="006A322B"/>
    <w:rsid w:val="006A44AA"/>
    <w:rsid w:val="006A46A1"/>
    <w:rsid w:val="006A4FCF"/>
    <w:rsid w:val="006B0942"/>
    <w:rsid w:val="006B09DE"/>
    <w:rsid w:val="006B2243"/>
    <w:rsid w:val="006B2388"/>
    <w:rsid w:val="006B252D"/>
    <w:rsid w:val="006B32C0"/>
    <w:rsid w:val="006B4ED8"/>
    <w:rsid w:val="006B5562"/>
    <w:rsid w:val="006B5991"/>
    <w:rsid w:val="006B5EFB"/>
    <w:rsid w:val="006B6B12"/>
    <w:rsid w:val="006B77EF"/>
    <w:rsid w:val="006C0736"/>
    <w:rsid w:val="006C24AB"/>
    <w:rsid w:val="006C25ED"/>
    <w:rsid w:val="006C27F5"/>
    <w:rsid w:val="006C2A33"/>
    <w:rsid w:val="006C3742"/>
    <w:rsid w:val="006C3FE0"/>
    <w:rsid w:val="006C59A0"/>
    <w:rsid w:val="006C7E66"/>
    <w:rsid w:val="006D173B"/>
    <w:rsid w:val="006D230D"/>
    <w:rsid w:val="006D35E5"/>
    <w:rsid w:val="006D71E6"/>
    <w:rsid w:val="006D7C02"/>
    <w:rsid w:val="006E0457"/>
    <w:rsid w:val="006E30C5"/>
    <w:rsid w:val="006E4100"/>
    <w:rsid w:val="006E4365"/>
    <w:rsid w:val="006E49DE"/>
    <w:rsid w:val="006E5F3E"/>
    <w:rsid w:val="006E635F"/>
    <w:rsid w:val="006E68B9"/>
    <w:rsid w:val="006E7425"/>
    <w:rsid w:val="006F0B9B"/>
    <w:rsid w:val="006F0FA6"/>
    <w:rsid w:val="006F190F"/>
    <w:rsid w:val="006F2416"/>
    <w:rsid w:val="006F2B6D"/>
    <w:rsid w:val="006F2C9B"/>
    <w:rsid w:val="006F2F1A"/>
    <w:rsid w:val="006F3BD3"/>
    <w:rsid w:val="006F45E2"/>
    <w:rsid w:val="006F51E0"/>
    <w:rsid w:val="006F6455"/>
    <w:rsid w:val="006F6C5D"/>
    <w:rsid w:val="006F6DEB"/>
    <w:rsid w:val="006F7404"/>
    <w:rsid w:val="00700D78"/>
    <w:rsid w:val="00702C01"/>
    <w:rsid w:val="007065CC"/>
    <w:rsid w:val="007070B8"/>
    <w:rsid w:val="00707BE0"/>
    <w:rsid w:val="0071050A"/>
    <w:rsid w:val="00711E1D"/>
    <w:rsid w:val="00713B3D"/>
    <w:rsid w:val="00713BC5"/>
    <w:rsid w:val="00714EEF"/>
    <w:rsid w:val="007155FF"/>
    <w:rsid w:val="00717A6C"/>
    <w:rsid w:val="00720B6B"/>
    <w:rsid w:val="007228C1"/>
    <w:rsid w:val="00722960"/>
    <w:rsid w:val="00723463"/>
    <w:rsid w:val="0072414A"/>
    <w:rsid w:val="007245F4"/>
    <w:rsid w:val="00724A9E"/>
    <w:rsid w:val="0072604A"/>
    <w:rsid w:val="0072630D"/>
    <w:rsid w:val="00726B98"/>
    <w:rsid w:val="007278E2"/>
    <w:rsid w:val="00730166"/>
    <w:rsid w:val="00733D7C"/>
    <w:rsid w:val="0073454D"/>
    <w:rsid w:val="0073558E"/>
    <w:rsid w:val="0073656F"/>
    <w:rsid w:val="00736806"/>
    <w:rsid w:val="00736E56"/>
    <w:rsid w:val="0073779C"/>
    <w:rsid w:val="00737BD4"/>
    <w:rsid w:val="00742E28"/>
    <w:rsid w:val="0074371B"/>
    <w:rsid w:val="007444E1"/>
    <w:rsid w:val="00744C02"/>
    <w:rsid w:val="00745EFE"/>
    <w:rsid w:val="007471E0"/>
    <w:rsid w:val="007502BF"/>
    <w:rsid w:val="00750BB4"/>
    <w:rsid w:val="007555EE"/>
    <w:rsid w:val="00755F05"/>
    <w:rsid w:val="007620B2"/>
    <w:rsid w:val="00762DA2"/>
    <w:rsid w:val="00763B21"/>
    <w:rsid w:val="0076418B"/>
    <w:rsid w:val="007641DD"/>
    <w:rsid w:val="0076576F"/>
    <w:rsid w:val="00766893"/>
    <w:rsid w:val="0076699C"/>
    <w:rsid w:val="00767BB4"/>
    <w:rsid w:val="00770552"/>
    <w:rsid w:val="00771180"/>
    <w:rsid w:val="00775613"/>
    <w:rsid w:val="0077564F"/>
    <w:rsid w:val="00775BCD"/>
    <w:rsid w:val="007762B1"/>
    <w:rsid w:val="00776639"/>
    <w:rsid w:val="0077681A"/>
    <w:rsid w:val="00776868"/>
    <w:rsid w:val="00776E0F"/>
    <w:rsid w:val="0077737F"/>
    <w:rsid w:val="00781142"/>
    <w:rsid w:val="00781FE6"/>
    <w:rsid w:val="007828A0"/>
    <w:rsid w:val="00782D0D"/>
    <w:rsid w:val="00783B46"/>
    <w:rsid w:val="00783C1A"/>
    <w:rsid w:val="00784014"/>
    <w:rsid w:val="0078431F"/>
    <w:rsid w:val="00785F64"/>
    <w:rsid w:val="00786594"/>
    <w:rsid w:val="00786863"/>
    <w:rsid w:val="00786AF9"/>
    <w:rsid w:val="00786F76"/>
    <w:rsid w:val="00787242"/>
    <w:rsid w:val="0078765C"/>
    <w:rsid w:val="00787AC7"/>
    <w:rsid w:val="00787FCE"/>
    <w:rsid w:val="0079068D"/>
    <w:rsid w:val="0079138F"/>
    <w:rsid w:val="00792A1D"/>
    <w:rsid w:val="00792AB6"/>
    <w:rsid w:val="00792F95"/>
    <w:rsid w:val="00794AFB"/>
    <w:rsid w:val="00794DB9"/>
    <w:rsid w:val="00797B23"/>
    <w:rsid w:val="007A0367"/>
    <w:rsid w:val="007A0488"/>
    <w:rsid w:val="007A067B"/>
    <w:rsid w:val="007A153E"/>
    <w:rsid w:val="007A19BD"/>
    <w:rsid w:val="007A1C10"/>
    <w:rsid w:val="007A28CC"/>
    <w:rsid w:val="007A2C03"/>
    <w:rsid w:val="007A2C4C"/>
    <w:rsid w:val="007A5777"/>
    <w:rsid w:val="007A6242"/>
    <w:rsid w:val="007A6368"/>
    <w:rsid w:val="007B0960"/>
    <w:rsid w:val="007B0EF2"/>
    <w:rsid w:val="007B21BA"/>
    <w:rsid w:val="007B635A"/>
    <w:rsid w:val="007B6AAE"/>
    <w:rsid w:val="007B7C20"/>
    <w:rsid w:val="007C12D6"/>
    <w:rsid w:val="007C2DF4"/>
    <w:rsid w:val="007C33AD"/>
    <w:rsid w:val="007C4F38"/>
    <w:rsid w:val="007C559E"/>
    <w:rsid w:val="007C6492"/>
    <w:rsid w:val="007C6C0D"/>
    <w:rsid w:val="007C7370"/>
    <w:rsid w:val="007C73D7"/>
    <w:rsid w:val="007D1154"/>
    <w:rsid w:val="007D1C1E"/>
    <w:rsid w:val="007D2BE2"/>
    <w:rsid w:val="007D355D"/>
    <w:rsid w:val="007D3D10"/>
    <w:rsid w:val="007D4403"/>
    <w:rsid w:val="007D4972"/>
    <w:rsid w:val="007D4A1A"/>
    <w:rsid w:val="007D4CF6"/>
    <w:rsid w:val="007E36BD"/>
    <w:rsid w:val="007E41E1"/>
    <w:rsid w:val="007E4786"/>
    <w:rsid w:val="007E502A"/>
    <w:rsid w:val="007E7A01"/>
    <w:rsid w:val="007E7BE9"/>
    <w:rsid w:val="007F01AB"/>
    <w:rsid w:val="007F25FA"/>
    <w:rsid w:val="007F2A06"/>
    <w:rsid w:val="007F2AB9"/>
    <w:rsid w:val="007F3585"/>
    <w:rsid w:val="007F4364"/>
    <w:rsid w:val="007F5456"/>
    <w:rsid w:val="007F6961"/>
    <w:rsid w:val="007F6CB8"/>
    <w:rsid w:val="007F789B"/>
    <w:rsid w:val="007F7A3D"/>
    <w:rsid w:val="007F7C69"/>
    <w:rsid w:val="00800093"/>
    <w:rsid w:val="008011D6"/>
    <w:rsid w:val="0080157B"/>
    <w:rsid w:val="00801EBD"/>
    <w:rsid w:val="008021B2"/>
    <w:rsid w:val="0080221F"/>
    <w:rsid w:val="0080259D"/>
    <w:rsid w:val="00802DB6"/>
    <w:rsid w:val="00803F93"/>
    <w:rsid w:val="008049B7"/>
    <w:rsid w:val="00805202"/>
    <w:rsid w:val="008052DD"/>
    <w:rsid w:val="00806646"/>
    <w:rsid w:val="0080770D"/>
    <w:rsid w:val="008100C3"/>
    <w:rsid w:val="00810438"/>
    <w:rsid w:val="00810575"/>
    <w:rsid w:val="00811167"/>
    <w:rsid w:val="0081126D"/>
    <w:rsid w:val="00812E6A"/>
    <w:rsid w:val="00814017"/>
    <w:rsid w:val="00815CD1"/>
    <w:rsid w:val="00816289"/>
    <w:rsid w:val="00816C7C"/>
    <w:rsid w:val="0081753B"/>
    <w:rsid w:val="00820534"/>
    <w:rsid w:val="00822CD6"/>
    <w:rsid w:val="00823598"/>
    <w:rsid w:val="00825377"/>
    <w:rsid w:val="0082550A"/>
    <w:rsid w:val="0082557C"/>
    <w:rsid w:val="008259DC"/>
    <w:rsid w:val="00825A6A"/>
    <w:rsid w:val="008261EF"/>
    <w:rsid w:val="008265AD"/>
    <w:rsid w:val="00827A29"/>
    <w:rsid w:val="0083158A"/>
    <w:rsid w:val="0083180A"/>
    <w:rsid w:val="00831DC5"/>
    <w:rsid w:val="00832B0C"/>
    <w:rsid w:val="008341B8"/>
    <w:rsid w:val="008341BE"/>
    <w:rsid w:val="008349F0"/>
    <w:rsid w:val="00835275"/>
    <w:rsid w:val="00835DCC"/>
    <w:rsid w:val="008361EA"/>
    <w:rsid w:val="00836ED0"/>
    <w:rsid w:val="00840074"/>
    <w:rsid w:val="00840481"/>
    <w:rsid w:val="008414A4"/>
    <w:rsid w:val="00841988"/>
    <w:rsid w:val="0084313A"/>
    <w:rsid w:val="008435A3"/>
    <w:rsid w:val="00843937"/>
    <w:rsid w:val="00843CE6"/>
    <w:rsid w:val="0084497F"/>
    <w:rsid w:val="00844F20"/>
    <w:rsid w:val="00844F2D"/>
    <w:rsid w:val="00845D96"/>
    <w:rsid w:val="00846222"/>
    <w:rsid w:val="00847371"/>
    <w:rsid w:val="008517E2"/>
    <w:rsid w:val="00852E7B"/>
    <w:rsid w:val="0085319A"/>
    <w:rsid w:val="0085600E"/>
    <w:rsid w:val="008562AD"/>
    <w:rsid w:val="00856452"/>
    <w:rsid w:val="008565DC"/>
    <w:rsid w:val="00857363"/>
    <w:rsid w:val="00857DB4"/>
    <w:rsid w:val="00857DF4"/>
    <w:rsid w:val="00860CE2"/>
    <w:rsid w:val="00860E8F"/>
    <w:rsid w:val="008615B3"/>
    <w:rsid w:val="008616F7"/>
    <w:rsid w:val="008626AD"/>
    <w:rsid w:val="0086318F"/>
    <w:rsid w:val="00863848"/>
    <w:rsid w:val="00863E9E"/>
    <w:rsid w:val="008648D7"/>
    <w:rsid w:val="00866BAB"/>
    <w:rsid w:val="00867D41"/>
    <w:rsid w:val="00871FAC"/>
    <w:rsid w:val="00872515"/>
    <w:rsid w:val="008735FE"/>
    <w:rsid w:val="00875AB4"/>
    <w:rsid w:val="00875E59"/>
    <w:rsid w:val="00876AEE"/>
    <w:rsid w:val="00876D9B"/>
    <w:rsid w:val="00880D54"/>
    <w:rsid w:val="00881158"/>
    <w:rsid w:val="008813A3"/>
    <w:rsid w:val="00881554"/>
    <w:rsid w:val="0088395C"/>
    <w:rsid w:val="00883F99"/>
    <w:rsid w:val="008850F1"/>
    <w:rsid w:val="0088533E"/>
    <w:rsid w:val="00885911"/>
    <w:rsid w:val="00885920"/>
    <w:rsid w:val="00886DC8"/>
    <w:rsid w:val="008875DC"/>
    <w:rsid w:val="0088773B"/>
    <w:rsid w:val="0089068E"/>
    <w:rsid w:val="00890864"/>
    <w:rsid w:val="00892ACD"/>
    <w:rsid w:val="008940C9"/>
    <w:rsid w:val="00894DFE"/>
    <w:rsid w:val="0089536D"/>
    <w:rsid w:val="00895DAD"/>
    <w:rsid w:val="008960C5"/>
    <w:rsid w:val="008A0657"/>
    <w:rsid w:val="008A0C0A"/>
    <w:rsid w:val="008A1F37"/>
    <w:rsid w:val="008A3249"/>
    <w:rsid w:val="008A3A83"/>
    <w:rsid w:val="008A462B"/>
    <w:rsid w:val="008A4E1B"/>
    <w:rsid w:val="008A5D94"/>
    <w:rsid w:val="008A6C0C"/>
    <w:rsid w:val="008A7135"/>
    <w:rsid w:val="008B0356"/>
    <w:rsid w:val="008B23DA"/>
    <w:rsid w:val="008B355D"/>
    <w:rsid w:val="008B38FF"/>
    <w:rsid w:val="008B3A01"/>
    <w:rsid w:val="008B3D95"/>
    <w:rsid w:val="008B4D9C"/>
    <w:rsid w:val="008B5958"/>
    <w:rsid w:val="008B739A"/>
    <w:rsid w:val="008B787C"/>
    <w:rsid w:val="008C025C"/>
    <w:rsid w:val="008C041C"/>
    <w:rsid w:val="008C56E7"/>
    <w:rsid w:val="008C5976"/>
    <w:rsid w:val="008C5992"/>
    <w:rsid w:val="008C5C6D"/>
    <w:rsid w:val="008C61C5"/>
    <w:rsid w:val="008C6A7A"/>
    <w:rsid w:val="008C6EC9"/>
    <w:rsid w:val="008D027F"/>
    <w:rsid w:val="008D0A80"/>
    <w:rsid w:val="008D2A3E"/>
    <w:rsid w:val="008D2E6C"/>
    <w:rsid w:val="008D3084"/>
    <w:rsid w:val="008D4C04"/>
    <w:rsid w:val="008D54D0"/>
    <w:rsid w:val="008D58B3"/>
    <w:rsid w:val="008D5AE9"/>
    <w:rsid w:val="008D7EB3"/>
    <w:rsid w:val="008E068C"/>
    <w:rsid w:val="008E1650"/>
    <w:rsid w:val="008E246D"/>
    <w:rsid w:val="008E28FD"/>
    <w:rsid w:val="008E3B3B"/>
    <w:rsid w:val="008E3C07"/>
    <w:rsid w:val="008E5267"/>
    <w:rsid w:val="008E5E5D"/>
    <w:rsid w:val="008F0BB7"/>
    <w:rsid w:val="008F0CC3"/>
    <w:rsid w:val="008F1CBC"/>
    <w:rsid w:val="008F2D73"/>
    <w:rsid w:val="008F597D"/>
    <w:rsid w:val="008F60E2"/>
    <w:rsid w:val="008F6207"/>
    <w:rsid w:val="008F768B"/>
    <w:rsid w:val="0090061D"/>
    <w:rsid w:val="00900C66"/>
    <w:rsid w:val="00900CEB"/>
    <w:rsid w:val="00902007"/>
    <w:rsid w:val="00902990"/>
    <w:rsid w:val="00903F4D"/>
    <w:rsid w:val="009071A2"/>
    <w:rsid w:val="00907369"/>
    <w:rsid w:val="00907BC9"/>
    <w:rsid w:val="00910F5F"/>
    <w:rsid w:val="00913042"/>
    <w:rsid w:val="00915536"/>
    <w:rsid w:val="0091662C"/>
    <w:rsid w:val="00916E00"/>
    <w:rsid w:val="0091705F"/>
    <w:rsid w:val="00917353"/>
    <w:rsid w:val="009176F1"/>
    <w:rsid w:val="0091774C"/>
    <w:rsid w:val="00917A71"/>
    <w:rsid w:val="009205D2"/>
    <w:rsid w:val="009221F9"/>
    <w:rsid w:val="00923434"/>
    <w:rsid w:val="009244A8"/>
    <w:rsid w:val="00931D88"/>
    <w:rsid w:val="00933870"/>
    <w:rsid w:val="00937095"/>
    <w:rsid w:val="0093783A"/>
    <w:rsid w:val="00941393"/>
    <w:rsid w:val="00941A24"/>
    <w:rsid w:val="00942911"/>
    <w:rsid w:val="00945177"/>
    <w:rsid w:val="00946DAD"/>
    <w:rsid w:val="00947AB5"/>
    <w:rsid w:val="0095149B"/>
    <w:rsid w:val="009514AD"/>
    <w:rsid w:val="00951FE9"/>
    <w:rsid w:val="009520E5"/>
    <w:rsid w:val="0095360C"/>
    <w:rsid w:val="00955031"/>
    <w:rsid w:val="0095587E"/>
    <w:rsid w:val="00956555"/>
    <w:rsid w:val="00956A3C"/>
    <w:rsid w:val="00956D73"/>
    <w:rsid w:val="00956E8B"/>
    <w:rsid w:val="00960923"/>
    <w:rsid w:val="00960E79"/>
    <w:rsid w:val="00962AF1"/>
    <w:rsid w:val="0096330B"/>
    <w:rsid w:val="009635A9"/>
    <w:rsid w:val="00963D5F"/>
    <w:rsid w:val="0096456A"/>
    <w:rsid w:val="009648CE"/>
    <w:rsid w:val="00964B34"/>
    <w:rsid w:val="00964BDC"/>
    <w:rsid w:val="00965B4C"/>
    <w:rsid w:val="00967B25"/>
    <w:rsid w:val="00971471"/>
    <w:rsid w:val="00972531"/>
    <w:rsid w:val="009747E4"/>
    <w:rsid w:val="009752D4"/>
    <w:rsid w:val="0097557A"/>
    <w:rsid w:val="00975781"/>
    <w:rsid w:val="00976E10"/>
    <w:rsid w:val="00980384"/>
    <w:rsid w:val="009812F8"/>
    <w:rsid w:val="00981647"/>
    <w:rsid w:val="00981F73"/>
    <w:rsid w:val="00982849"/>
    <w:rsid w:val="00983E29"/>
    <w:rsid w:val="00983ED2"/>
    <w:rsid w:val="00984245"/>
    <w:rsid w:val="00985869"/>
    <w:rsid w:val="0098697C"/>
    <w:rsid w:val="00986DC7"/>
    <w:rsid w:val="00991C66"/>
    <w:rsid w:val="00991EB9"/>
    <w:rsid w:val="009925AF"/>
    <w:rsid w:val="009935BE"/>
    <w:rsid w:val="00994716"/>
    <w:rsid w:val="00994AEB"/>
    <w:rsid w:val="00995EC7"/>
    <w:rsid w:val="009A048E"/>
    <w:rsid w:val="009A21F3"/>
    <w:rsid w:val="009A3FED"/>
    <w:rsid w:val="009A47DB"/>
    <w:rsid w:val="009A59D3"/>
    <w:rsid w:val="009A65B6"/>
    <w:rsid w:val="009A71A3"/>
    <w:rsid w:val="009A7E41"/>
    <w:rsid w:val="009B020F"/>
    <w:rsid w:val="009B2C04"/>
    <w:rsid w:val="009B2DB3"/>
    <w:rsid w:val="009B451D"/>
    <w:rsid w:val="009B5F84"/>
    <w:rsid w:val="009B665F"/>
    <w:rsid w:val="009B691A"/>
    <w:rsid w:val="009B71B8"/>
    <w:rsid w:val="009B7E27"/>
    <w:rsid w:val="009C2C44"/>
    <w:rsid w:val="009C31B2"/>
    <w:rsid w:val="009C3272"/>
    <w:rsid w:val="009C3FF7"/>
    <w:rsid w:val="009C732C"/>
    <w:rsid w:val="009C7544"/>
    <w:rsid w:val="009C7628"/>
    <w:rsid w:val="009D02DB"/>
    <w:rsid w:val="009D1263"/>
    <w:rsid w:val="009D298B"/>
    <w:rsid w:val="009D2D45"/>
    <w:rsid w:val="009D345D"/>
    <w:rsid w:val="009D3AD0"/>
    <w:rsid w:val="009D439A"/>
    <w:rsid w:val="009D6219"/>
    <w:rsid w:val="009D6B0E"/>
    <w:rsid w:val="009D6D33"/>
    <w:rsid w:val="009E04FB"/>
    <w:rsid w:val="009E0B56"/>
    <w:rsid w:val="009E10D1"/>
    <w:rsid w:val="009E10EE"/>
    <w:rsid w:val="009E12EA"/>
    <w:rsid w:val="009E24E2"/>
    <w:rsid w:val="009E36FD"/>
    <w:rsid w:val="009E371E"/>
    <w:rsid w:val="009E3DA0"/>
    <w:rsid w:val="009E3F1C"/>
    <w:rsid w:val="009E53B7"/>
    <w:rsid w:val="009E566D"/>
    <w:rsid w:val="009E5FFC"/>
    <w:rsid w:val="009E62CC"/>
    <w:rsid w:val="009F155C"/>
    <w:rsid w:val="009F2C1F"/>
    <w:rsid w:val="009F3D06"/>
    <w:rsid w:val="009F3ED3"/>
    <w:rsid w:val="009F4469"/>
    <w:rsid w:val="009F4EAB"/>
    <w:rsid w:val="009F7072"/>
    <w:rsid w:val="00A0046B"/>
    <w:rsid w:val="00A00999"/>
    <w:rsid w:val="00A01757"/>
    <w:rsid w:val="00A0267D"/>
    <w:rsid w:val="00A02853"/>
    <w:rsid w:val="00A04075"/>
    <w:rsid w:val="00A0527C"/>
    <w:rsid w:val="00A05DC8"/>
    <w:rsid w:val="00A066DA"/>
    <w:rsid w:val="00A0672C"/>
    <w:rsid w:val="00A067E1"/>
    <w:rsid w:val="00A06C2F"/>
    <w:rsid w:val="00A0739C"/>
    <w:rsid w:val="00A074DE"/>
    <w:rsid w:val="00A10EEF"/>
    <w:rsid w:val="00A122BA"/>
    <w:rsid w:val="00A13F98"/>
    <w:rsid w:val="00A15A39"/>
    <w:rsid w:val="00A15FDF"/>
    <w:rsid w:val="00A16DE8"/>
    <w:rsid w:val="00A17AD4"/>
    <w:rsid w:val="00A20355"/>
    <w:rsid w:val="00A218B4"/>
    <w:rsid w:val="00A2290F"/>
    <w:rsid w:val="00A25DD6"/>
    <w:rsid w:val="00A306D4"/>
    <w:rsid w:val="00A30747"/>
    <w:rsid w:val="00A30D1D"/>
    <w:rsid w:val="00A30E05"/>
    <w:rsid w:val="00A30E91"/>
    <w:rsid w:val="00A3223A"/>
    <w:rsid w:val="00A32517"/>
    <w:rsid w:val="00A3258E"/>
    <w:rsid w:val="00A3280A"/>
    <w:rsid w:val="00A33C63"/>
    <w:rsid w:val="00A354D6"/>
    <w:rsid w:val="00A35C97"/>
    <w:rsid w:val="00A36ADD"/>
    <w:rsid w:val="00A36BA9"/>
    <w:rsid w:val="00A36DD4"/>
    <w:rsid w:val="00A372F2"/>
    <w:rsid w:val="00A37AC6"/>
    <w:rsid w:val="00A4006A"/>
    <w:rsid w:val="00A40331"/>
    <w:rsid w:val="00A40951"/>
    <w:rsid w:val="00A40EB0"/>
    <w:rsid w:val="00A41D33"/>
    <w:rsid w:val="00A42325"/>
    <w:rsid w:val="00A433E3"/>
    <w:rsid w:val="00A434FC"/>
    <w:rsid w:val="00A43737"/>
    <w:rsid w:val="00A43D0D"/>
    <w:rsid w:val="00A45088"/>
    <w:rsid w:val="00A45103"/>
    <w:rsid w:val="00A451F1"/>
    <w:rsid w:val="00A45414"/>
    <w:rsid w:val="00A4652B"/>
    <w:rsid w:val="00A46686"/>
    <w:rsid w:val="00A474F6"/>
    <w:rsid w:val="00A505CD"/>
    <w:rsid w:val="00A51969"/>
    <w:rsid w:val="00A51C23"/>
    <w:rsid w:val="00A538F6"/>
    <w:rsid w:val="00A5415A"/>
    <w:rsid w:val="00A548AE"/>
    <w:rsid w:val="00A56BF5"/>
    <w:rsid w:val="00A573FB"/>
    <w:rsid w:val="00A57FA2"/>
    <w:rsid w:val="00A6069E"/>
    <w:rsid w:val="00A6077D"/>
    <w:rsid w:val="00A607D6"/>
    <w:rsid w:val="00A60FA3"/>
    <w:rsid w:val="00A6101F"/>
    <w:rsid w:val="00A61548"/>
    <w:rsid w:val="00A62C2A"/>
    <w:rsid w:val="00A62CC4"/>
    <w:rsid w:val="00A63B49"/>
    <w:rsid w:val="00A63C0E"/>
    <w:rsid w:val="00A6491B"/>
    <w:rsid w:val="00A65AF1"/>
    <w:rsid w:val="00A708EF"/>
    <w:rsid w:val="00A7212B"/>
    <w:rsid w:val="00A72363"/>
    <w:rsid w:val="00A723EA"/>
    <w:rsid w:val="00A74355"/>
    <w:rsid w:val="00A75780"/>
    <w:rsid w:val="00A77C2C"/>
    <w:rsid w:val="00A82D1E"/>
    <w:rsid w:val="00A8371B"/>
    <w:rsid w:val="00A83A32"/>
    <w:rsid w:val="00A83B63"/>
    <w:rsid w:val="00A83EE9"/>
    <w:rsid w:val="00A844B6"/>
    <w:rsid w:val="00A850FF"/>
    <w:rsid w:val="00A85CF0"/>
    <w:rsid w:val="00A861A4"/>
    <w:rsid w:val="00A866DA"/>
    <w:rsid w:val="00A87450"/>
    <w:rsid w:val="00A878E6"/>
    <w:rsid w:val="00A90D1E"/>
    <w:rsid w:val="00A90E15"/>
    <w:rsid w:val="00A94A6F"/>
    <w:rsid w:val="00A95165"/>
    <w:rsid w:val="00A95C82"/>
    <w:rsid w:val="00A95FB0"/>
    <w:rsid w:val="00A96783"/>
    <w:rsid w:val="00A96982"/>
    <w:rsid w:val="00A9776C"/>
    <w:rsid w:val="00A97C97"/>
    <w:rsid w:val="00AA0329"/>
    <w:rsid w:val="00AA0417"/>
    <w:rsid w:val="00AA1C15"/>
    <w:rsid w:val="00AA345E"/>
    <w:rsid w:val="00AA3AD4"/>
    <w:rsid w:val="00AA4746"/>
    <w:rsid w:val="00AA77D7"/>
    <w:rsid w:val="00AA7D19"/>
    <w:rsid w:val="00AB02DB"/>
    <w:rsid w:val="00AB13FC"/>
    <w:rsid w:val="00AB2886"/>
    <w:rsid w:val="00AB4380"/>
    <w:rsid w:val="00AB4DE0"/>
    <w:rsid w:val="00AB517E"/>
    <w:rsid w:val="00AB55B4"/>
    <w:rsid w:val="00AB5C33"/>
    <w:rsid w:val="00AB5ED1"/>
    <w:rsid w:val="00AB748B"/>
    <w:rsid w:val="00AB78F5"/>
    <w:rsid w:val="00AC6A47"/>
    <w:rsid w:val="00AC6B08"/>
    <w:rsid w:val="00AC71C2"/>
    <w:rsid w:val="00AD19D6"/>
    <w:rsid w:val="00AD6A27"/>
    <w:rsid w:val="00AD707B"/>
    <w:rsid w:val="00AE047F"/>
    <w:rsid w:val="00AE06C0"/>
    <w:rsid w:val="00AE2664"/>
    <w:rsid w:val="00AE3848"/>
    <w:rsid w:val="00AE3A9E"/>
    <w:rsid w:val="00AE4F01"/>
    <w:rsid w:val="00AE55D0"/>
    <w:rsid w:val="00AE5800"/>
    <w:rsid w:val="00AE652E"/>
    <w:rsid w:val="00AE7986"/>
    <w:rsid w:val="00AF0C70"/>
    <w:rsid w:val="00AF15FB"/>
    <w:rsid w:val="00AF255D"/>
    <w:rsid w:val="00AF2F23"/>
    <w:rsid w:val="00AF3915"/>
    <w:rsid w:val="00AF3E4D"/>
    <w:rsid w:val="00AF494C"/>
    <w:rsid w:val="00AF6423"/>
    <w:rsid w:val="00AF645A"/>
    <w:rsid w:val="00AF64B7"/>
    <w:rsid w:val="00AF6A75"/>
    <w:rsid w:val="00AF6BE1"/>
    <w:rsid w:val="00B00294"/>
    <w:rsid w:val="00B00302"/>
    <w:rsid w:val="00B01E2D"/>
    <w:rsid w:val="00B02AD5"/>
    <w:rsid w:val="00B0412B"/>
    <w:rsid w:val="00B044B9"/>
    <w:rsid w:val="00B05C64"/>
    <w:rsid w:val="00B07AAA"/>
    <w:rsid w:val="00B07ADA"/>
    <w:rsid w:val="00B10349"/>
    <w:rsid w:val="00B11E11"/>
    <w:rsid w:val="00B127CA"/>
    <w:rsid w:val="00B12B3E"/>
    <w:rsid w:val="00B14E27"/>
    <w:rsid w:val="00B15051"/>
    <w:rsid w:val="00B15577"/>
    <w:rsid w:val="00B203DF"/>
    <w:rsid w:val="00B208C3"/>
    <w:rsid w:val="00B2134A"/>
    <w:rsid w:val="00B21483"/>
    <w:rsid w:val="00B21FF0"/>
    <w:rsid w:val="00B225A2"/>
    <w:rsid w:val="00B22DDC"/>
    <w:rsid w:val="00B2343B"/>
    <w:rsid w:val="00B2452C"/>
    <w:rsid w:val="00B246FB"/>
    <w:rsid w:val="00B24C5A"/>
    <w:rsid w:val="00B24E59"/>
    <w:rsid w:val="00B25949"/>
    <w:rsid w:val="00B2626F"/>
    <w:rsid w:val="00B264D1"/>
    <w:rsid w:val="00B2751D"/>
    <w:rsid w:val="00B30974"/>
    <w:rsid w:val="00B311D2"/>
    <w:rsid w:val="00B34BF2"/>
    <w:rsid w:val="00B36D52"/>
    <w:rsid w:val="00B40156"/>
    <w:rsid w:val="00B4097F"/>
    <w:rsid w:val="00B411A3"/>
    <w:rsid w:val="00B41C76"/>
    <w:rsid w:val="00B42EAB"/>
    <w:rsid w:val="00B46B99"/>
    <w:rsid w:val="00B46BDC"/>
    <w:rsid w:val="00B50438"/>
    <w:rsid w:val="00B509AC"/>
    <w:rsid w:val="00B50CB8"/>
    <w:rsid w:val="00B513BB"/>
    <w:rsid w:val="00B524C6"/>
    <w:rsid w:val="00B529D4"/>
    <w:rsid w:val="00B5302C"/>
    <w:rsid w:val="00B53CA8"/>
    <w:rsid w:val="00B545B8"/>
    <w:rsid w:val="00B54791"/>
    <w:rsid w:val="00B54E7A"/>
    <w:rsid w:val="00B55172"/>
    <w:rsid w:val="00B55C1A"/>
    <w:rsid w:val="00B60499"/>
    <w:rsid w:val="00B60BC4"/>
    <w:rsid w:val="00B60E01"/>
    <w:rsid w:val="00B61141"/>
    <w:rsid w:val="00B6142B"/>
    <w:rsid w:val="00B61E2A"/>
    <w:rsid w:val="00B6202B"/>
    <w:rsid w:val="00B651A0"/>
    <w:rsid w:val="00B66203"/>
    <w:rsid w:val="00B66522"/>
    <w:rsid w:val="00B67079"/>
    <w:rsid w:val="00B670D1"/>
    <w:rsid w:val="00B72128"/>
    <w:rsid w:val="00B72C4B"/>
    <w:rsid w:val="00B7347F"/>
    <w:rsid w:val="00B746B3"/>
    <w:rsid w:val="00B74ADD"/>
    <w:rsid w:val="00B752E8"/>
    <w:rsid w:val="00B754EE"/>
    <w:rsid w:val="00B80210"/>
    <w:rsid w:val="00B81195"/>
    <w:rsid w:val="00B8314E"/>
    <w:rsid w:val="00B84181"/>
    <w:rsid w:val="00B841B8"/>
    <w:rsid w:val="00B867C1"/>
    <w:rsid w:val="00B90E43"/>
    <w:rsid w:val="00B90F9A"/>
    <w:rsid w:val="00B91158"/>
    <w:rsid w:val="00B91594"/>
    <w:rsid w:val="00B91769"/>
    <w:rsid w:val="00B91D22"/>
    <w:rsid w:val="00B95235"/>
    <w:rsid w:val="00B95E43"/>
    <w:rsid w:val="00B96C72"/>
    <w:rsid w:val="00B97DF1"/>
    <w:rsid w:val="00BA1257"/>
    <w:rsid w:val="00BA1E4D"/>
    <w:rsid w:val="00BA1EED"/>
    <w:rsid w:val="00BA2310"/>
    <w:rsid w:val="00BA264C"/>
    <w:rsid w:val="00BA2D9A"/>
    <w:rsid w:val="00BA3254"/>
    <w:rsid w:val="00BA4358"/>
    <w:rsid w:val="00BA5845"/>
    <w:rsid w:val="00BA649F"/>
    <w:rsid w:val="00BA6B31"/>
    <w:rsid w:val="00BA79A6"/>
    <w:rsid w:val="00BA7F06"/>
    <w:rsid w:val="00BB04C5"/>
    <w:rsid w:val="00BB07DB"/>
    <w:rsid w:val="00BB08DA"/>
    <w:rsid w:val="00BB1CFB"/>
    <w:rsid w:val="00BB2B08"/>
    <w:rsid w:val="00BB2CF1"/>
    <w:rsid w:val="00BB31E0"/>
    <w:rsid w:val="00BB3C3F"/>
    <w:rsid w:val="00BB54EA"/>
    <w:rsid w:val="00BB75EC"/>
    <w:rsid w:val="00BB7E07"/>
    <w:rsid w:val="00BC001C"/>
    <w:rsid w:val="00BC09B4"/>
    <w:rsid w:val="00BC0BDA"/>
    <w:rsid w:val="00BC2936"/>
    <w:rsid w:val="00BC3703"/>
    <w:rsid w:val="00BC3856"/>
    <w:rsid w:val="00BC3947"/>
    <w:rsid w:val="00BC3A03"/>
    <w:rsid w:val="00BC4051"/>
    <w:rsid w:val="00BC4786"/>
    <w:rsid w:val="00BC5088"/>
    <w:rsid w:val="00BC65A1"/>
    <w:rsid w:val="00BD174F"/>
    <w:rsid w:val="00BD29CE"/>
    <w:rsid w:val="00BD2E1B"/>
    <w:rsid w:val="00BD3BF9"/>
    <w:rsid w:val="00BD411D"/>
    <w:rsid w:val="00BD507F"/>
    <w:rsid w:val="00BD62B7"/>
    <w:rsid w:val="00BD635C"/>
    <w:rsid w:val="00BD656D"/>
    <w:rsid w:val="00BE02BD"/>
    <w:rsid w:val="00BE0F8E"/>
    <w:rsid w:val="00BE4368"/>
    <w:rsid w:val="00BE496A"/>
    <w:rsid w:val="00BE4A32"/>
    <w:rsid w:val="00BE5F9C"/>
    <w:rsid w:val="00BE62F3"/>
    <w:rsid w:val="00BE6567"/>
    <w:rsid w:val="00BE6768"/>
    <w:rsid w:val="00BE6DB7"/>
    <w:rsid w:val="00BF0409"/>
    <w:rsid w:val="00BF1269"/>
    <w:rsid w:val="00BF21AC"/>
    <w:rsid w:val="00BF32CA"/>
    <w:rsid w:val="00BF33A3"/>
    <w:rsid w:val="00BF4118"/>
    <w:rsid w:val="00BF6E7A"/>
    <w:rsid w:val="00BF7200"/>
    <w:rsid w:val="00BF79CA"/>
    <w:rsid w:val="00BF7BF1"/>
    <w:rsid w:val="00BF7F69"/>
    <w:rsid w:val="00C00698"/>
    <w:rsid w:val="00C00A74"/>
    <w:rsid w:val="00C01DB3"/>
    <w:rsid w:val="00C01FBE"/>
    <w:rsid w:val="00C05B36"/>
    <w:rsid w:val="00C0605D"/>
    <w:rsid w:val="00C06102"/>
    <w:rsid w:val="00C06F7D"/>
    <w:rsid w:val="00C0786C"/>
    <w:rsid w:val="00C1070F"/>
    <w:rsid w:val="00C12279"/>
    <w:rsid w:val="00C12CAC"/>
    <w:rsid w:val="00C147BB"/>
    <w:rsid w:val="00C14A21"/>
    <w:rsid w:val="00C16B3A"/>
    <w:rsid w:val="00C16E8B"/>
    <w:rsid w:val="00C17C70"/>
    <w:rsid w:val="00C20F6D"/>
    <w:rsid w:val="00C2135D"/>
    <w:rsid w:val="00C2298B"/>
    <w:rsid w:val="00C22F92"/>
    <w:rsid w:val="00C23E28"/>
    <w:rsid w:val="00C240B6"/>
    <w:rsid w:val="00C306FE"/>
    <w:rsid w:val="00C30755"/>
    <w:rsid w:val="00C3092B"/>
    <w:rsid w:val="00C312F2"/>
    <w:rsid w:val="00C3260F"/>
    <w:rsid w:val="00C32DF1"/>
    <w:rsid w:val="00C34C7F"/>
    <w:rsid w:val="00C35C5B"/>
    <w:rsid w:val="00C364A7"/>
    <w:rsid w:val="00C368DE"/>
    <w:rsid w:val="00C37380"/>
    <w:rsid w:val="00C4071F"/>
    <w:rsid w:val="00C40A23"/>
    <w:rsid w:val="00C419B8"/>
    <w:rsid w:val="00C43CDC"/>
    <w:rsid w:val="00C44B8A"/>
    <w:rsid w:val="00C462AD"/>
    <w:rsid w:val="00C47CC1"/>
    <w:rsid w:val="00C47D97"/>
    <w:rsid w:val="00C516E9"/>
    <w:rsid w:val="00C51B30"/>
    <w:rsid w:val="00C51B39"/>
    <w:rsid w:val="00C5253E"/>
    <w:rsid w:val="00C52916"/>
    <w:rsid w:val="00C53BE4"/>
    <w:rsid w:val="00C53D1C"/>
    <w:rsid w:val="00C542C6"/>
    <w:rsid w:val="00C602B9"/>
    <w:rsid w:val="00C61AF2"/>
    <w:rsid w:val="00C61AFD"/>
    <w:rsid w:val="00C6315B"/>
    <w:rsid w:val="00C64FC6"/>
    <w:rsid w:val="00C6528F"/>
    <w:rsid w:val="00C65882"/>
    <w:rsid w:val="00C67924"/>
    <w:rsid w:val="00C7137A"/>
    <w:rsid w:val="00C7212B"/>
    <w:rsid w:val="00C72ABD"/>
    <w:rsid w:val="00C73724"/>
    <w:rsid w:val="00C73D2A"/>
    <w:rsid w:val="00C73D5C"/>
    <w:rsid w:val="00C74C90"/>
    <w:rsid w:val="00C74FF5"/>
    <w:rsid w:val="00C7507B"/>
    <w:rsid w:val="00C7538C"/>
    <w:rsid w:val="00C755B9"/>
    <w:rsid w:val="00C7627E"/>
    <w:rsid w:val="00C766B2"/>
    <w:rsid w:val="00C76996"/>
    <w:rsid w:val="00C808A3"/>
    <w:rsid w:val="00C80C3B"/>
    <w:rsid w:val="00C810F0"/>
    <w:rsid w:val="00C8209E"/>
    <w:rsid w:val="00C825E1"/>
    <w:rsid w:val="00C83480"/>
    <w:rsid w:val="00C84DD6"/>
    <w:rsid w:val="00C8558E"/>
    <w:rsid w:val="00C869DA"/>
    <w:rsid w:val="00C86E00"/>
    <w:rsid w:val="00C86E32"/>
    <w:rsid w:val="00C86F5D"/>
    <w:rsid w:val="00C90D46"/>
    <w:rsid w:val="00C917A7"/>
    <w:rsid w:val="00C91DCF"/>
    <w:rsid w:val="00C91FF5"/>
    <w:rsid w:val="00C92584"/>
    <w:rsid w:val="00C92BDA"/>
    <w:rsid w:val="00C93D74"/>
    <w:rsid w:val="00C942E8"/>
    <w:rsid w:val="00C97B39"/>
    <w:rsid w:val="00CA0A0D"/>
    <w:rsid w:val="00CA1715"/>
    <w:rsid w:val="00CA2139"/>
    <w:rsid w:val="00CA5284"/>
    <w:rsid w:val="00CA5DBC"/>
    <w:rsid w:val="00CA6810"/>
    <w:rsid w:val="00CA77FC"/>
    <w:rsid w:val="00CA7DD8"/>
    <w:rsid w:val="00CA7DFF"/>
    <w:rsid w:val="00CB1FCC"/>
    <w:rsid w:val="00CB23F7"/>
    <w:rsid w:val="00CB2C78"/>
    <w:rsid w:val="00CB5629"/>
    <w:rsid w:val="00CB613A"/>
    <w:rsid w:val="00CB61B5"/>
    <w:rsid w:val="00CB69BD"/>
    <w:rsid w:val="00CB6EAA"/>
    <w:rsid w:val="00CC03A5"/>
    <w:rsid w:val="00CC0E36"/>
    <w:rsid w:val="00CC1827"/>
    <w:rsid w:val="00CC1BB6"/>
    <w:rsid w:val="00CC23BF"/>
    <w:rsid w:val="00CC297E"/>
    <w:rsid w:val="00CC3911"/>
    <w:rsid w:val="00CC57FA"/>
    <w:rsid w:val="00CC75EF"/>
    <w:rsid w:val="00CC7977"/>
    <w:rsid w:val="00CD158B"/>
    <w:rsid w:val="00CD1B25"/>
    <w:rsid w:val="00CD1F45"/>
    <w:rsid w:val="00CD38C2"/>
    <w:rsid w:val="00CD4593"/>
    <w:rsid w:val="00CD49DD"/>
    <w:rsid w:val="00CD50EB"/>
    <w:rsid w:val="00CD6730"/>
    <w:rsid w:val="00CD6827"/>
    <w:rsid w:val="00CE3961"/>
    <w:rsid w:val="00CE5D05"/>
    <w:rsid w:val="00CE6A36"/>
    <w:rsid w:val="00CE6E87"/>
    <w:rsid w:val="00CF0B74"/>
    <w:rsid w:val="00CF1FE0"/>
    <w:rsid w:val="00CF23B7"/>
    <w:rsid w:val="00CF2586"/>
    <w:rsid w:val="00CF30C3"/>
    <w:rsid w:val="00CF319C"/>
    <w:rsid w:val="00CF40BF"/>
    <w:rsid w:val="00CF446A"/>
    <w:rsid w:val="00CF4BD8"/>
    <w:rsid w:val="00CF58F4"/>
    <w:rsid w:val="00CF599B"/>
    <w:rsid w:val="00CF6A51"/>
    <w:rsid w:val="00CF7806"/>
    <w:rsid w:val="00D003CF"/>
    <w:rsid w:val="00D048F2"/>
    <w:rsid w:val="00D051D2"/>
    <w:rsid w:val="00D05BF7"/>
    <w:rsid w:val="00D069C0"/>
    <w:rsid w:val="00D06BBA"/>
    <w:rsid w:val="00D07186"/>
    <w:rsid w:val="00D07F7D"/>
    <w:rsid w:val="00D10168"/>
    <w:rsid w:val="00D10860"/>
    <w:rsid w:val="00D130C5"/>
    <w:rsid w:val="00D167F5"/>
    <w:rsid w:val="00D16870"/>
    <w:rsid w:val="00D16AC1"/>
    <w:rsid w:val="00D17416"/>
    <w:rsid w:val="00D21C99"/>
    <w:rsid w:val="00D21D56"/>
    <w:rsid w:val="00D21DD6"/>
    <w:rsid w:val="00D22267"/>
    <w:rsid w:val="00D2364E"/>
    <w:rsid w:val="00D23903"/>
    <w:rsid w:val="00D26B53"/>
    <w:rsid w:val="00D31B47"/>
    <w:rsid w:val="00D33673"/>
    <w:rsid w:val="00D3370F"/>
    <w:rsid w:val="00D33F8A"/>
    <w:rsid w:val="00D33FE4"/>
    <w:rsid w:val="00D354E4"/>
    <w:rsid w:val="00D3680F"/>
    <w:rsid w:val="00D40226"/>
    <w:rsid w:val="00D4054D"/>
    <w:rsid w:val="00D438ED"/>
    <w:rsid w:val="00D444A8"/>
    <w:rsid w:val="00D44D70"/>
    <w:rsid w:val="00D45408"/>
    <w:rsid w:val="00D4605C"/>
    <w:rsid w:val="00D47AC9"/>
    <w:rsid w:val="00D506F9"/>
    <w:rsid w:val="00D511AD"/>
    <w:rsid w:val="00D5299F"/>
    <w:rsid w:val="00D53365"/>
    <w:rsid w:val="00D53B1B"/>
    <w:rsid w:val="00D53DBC"/>
    <w:rsid w:val="00D543E0"/>
    <w:rsid w:val="00D54D2C"/>
    <w:rsid w:val="00D568BE"/>
    <w:rsid w:val="00D5690B"/>
    <w:rsid w:val="00D56B15"/>
    <w:rsid w:val="00D57EC8"/>
    <w:rsid w:val="00D6020C"/>
    <w:rsid w:val="00D60269"/>
    <w:rsid w:val="00D604B8"/>
    <w:rsid w:val="00D6120F"/>
    <w:rsid w:val="00D61574"/>
    <w:rsid w:val="00D61605"/>
    <w:rsid w:val="00D62145"/>
    <w:rsid w:val="00D625BD"/>
    <w:rsid w:val="00D63259"/>
    <w:rsid w:val="00D64742"/>
    <w:rsid w:val="00D65A34"/>
    <w:rsid w:val="00D72759"/>
    <w:rsid w:val="00D72B09"/>
    <w:rsid w:val="00D7323E"/>
    <w:rsid w:val="00D73F05"/>
    <w:rsid w:val="00D73FEA"/>
    <w:rsid w:val="00D7583E"/>
    <w:rsid w:val="00D82B9E"/>
    <w:rsid w:val="00D82D74"/>
    <w:rsid w:val="00D84762"/>
    <w:rsid w:val="00D84AB8"/>
    <w:rsid w:val="00D87DD0"/>
    <w:rsid w:val="00D9178C"/>
    <w:rsid w:val="00D91D4E"/>
    <w:rsid w:val="00D92277"/>
    <w:rsid w:val="00D93F4A"/>
    <w:rsid w:val="00D94C1F"/>
    <w:rsid w:val="00D95E82"/>
    <w:rsid w:val="00DA063A"/>
    <w:rsid w:val="00DA0C2A"/>
    <w:rsid w:val="00DA1A04"/>
    <w:rsid w:val="00DA2E5E"/>
    <w:rsid w:val="00DA37D3"/>
    <w:rsid w:val="00DA425D"/>
    <w:rsid w:val="00DA4B04"/>
    <w:rsid w:val="00DA5E17"/>
    <w:rsid w:val="00DA632D"/>
    <w:rsid w:val="00DA79FB"/>
    <w:rsid w:val="00DB2481"/>
    <w:rsid w:val="00DB28AB"/>
    <w:rsid w:val="00DB441A"/>
    <w:rsid w:val="00DB5F16"/>
    <w:rsid w:val="00DB6AD1"/>
    <w:rsid w:val="00DC0CA2"/>
    <w:rsid w:val="00DC1D90"/>
    <w:rsid w:val="00DC4C06"/>
    <w:rsid w:val="00DC5BEE"/>
    <w:rsid w:val="00DC61B9"/>
    <w:rsid w:val="00DC630C"/>
    <w:rsid w:val="00DC7909"/>
    <w:rsid w:val="00DC79C1"/>
    <w:rsid w:val="00DD105C"/>
    <w:rsid w:val="00DD26F0"/>
    <w:rsid w:val="00DD2EA7"/>
    <w:rsid w:val="00DD3ACE"/>
    <w:rsid w:val="00DD56C8"/>
    <w:rsid w:val="00DD68CC"/>
    <w:rsid w:val="00DD6A5C"/>
    <w:rsid w:val="00DE19C4"/>
    <w:rsid w:val="00DE2728"/>
    <w:rsid w:val="00DE2C96"/>
    <w:rsid w:val="00DE313E"/>
    <w:rsid w:val="00DE3226"/>
    <w:rsid w:val="00DE3586"/>
    <w:rsid w:val="00DE3DC0"/>
    <w:rsid w:val="00DE53FF"/>
    <w:rsid w:val="00DE5773"/>
    <w:rsid w:val="00DE66EE"/>
    <w:rsid w:val="00DE7408"/>
    <w:rsid w:val="00DE7C2C"/>
    <w:rsid w:val="00DF0383"/>
    <w:rsid w:val="00DF0A1C"/>
    <w:rsid w:val="00DF231E"/>
    <w:rsid w:val="00DF2F6E"/>
    <w:rsid w:val="00DF47D0"/>
    <w:rsid w:val="00DF4CB3"/>
    <w:rsid w:val="00DF668B"/>
    <w:rsid w:val="00E00577"/>
    <w:rsid w:val="00E00F94"/>
    <w:rsid w:val="00E02FD4"/>
    <w:rsid w:val="00E068BE"/>
    <w:rsid w:val="00E07CD7"/>
    <w:rsid w:val="00E111BE"/>
    <w:rsid w:val="00E11676"/>
    <w:rsid w:val="00E11B47"/>
    <w:rsid w:val="00E11CB4"/>
    <w:rsid w:val="00E11EC8"/>
    <w:rsid w:val="00E1277D"/>
    <w:rsid w:val="00E12D7C"/>
    <w:rsid w:val="00E12DFA"/>
    <w:rsid w:val="00E1325F"/>
    <w:rsid w:val="00E13982"/>
    <w:rsid w:val="00E13E5D"/>
    <w:rsid w:val="00E13FA9"/>
    <w:rsid w:val="00E13FDD"/>
    <w:rsid w:val="00E15592"/>
    <w:rsid w:val="00E16266"/>
    <w:rsid w:val="00E16D1D"/>
    <w:rsid w:val="00E176B9"/>
    <w:rsid w:val="00E17D47"/>
    <w:rsid w:val="00E200D5"/>
    <w:rsid w:val="00E202CD"/>
    <w:rsid w:val="00E21535"/>
    <w:rsid w:val="00E21FD7"/>
    <w:rsid w:val="00E22642"/>
    <w:rsid w:val="00E22B92"/>
    <w:rsid w:val="00E22CB3"/>
    <w:rsid w:val="00E26507"/>
    <w:rsid w:val="00E26947"/>
    <w:rsid w:val="00E32427"/>
    <w:rsid w:val="00E33004"/>
    <w:rsid w:val="00E35C4E"/>
    <w:rsid w:val="00E40385"/>
    <w:rsid w:val="00E403D7"/>
    <w:rsid w:val="00E415B1"/>
    <w:rsid w:val="00E4197F"/>
    <w:rsid w:val="00E4246C"/>
    <w:rsid w:val="00E42A5E"/>
    <w:rsid w:val="00E42E5D"/>
    <w:rsid w:val="00E449CC"/>
    <w:rsid w:val="00E44B8F"/>
    <w:rsid w:val="00E461C3"/>
    <w:rsid w:val="00E46BFC"/>
    <w:rsid w:val="00E4717B"/>
    <w:rsid w:val="00E478CE"/>
    <w:rsid w:val="00E5010D"/>
    <w:rsid w:val="00E5080C"/>
    <w:rsid w:val="00E5276A"/>
    <w:rsid w:val="00E52A58"/>
    <w:rsid w:val="00E52ACC"/>
    <w:rsid w:val="00E52F21"/>
    <w:rsid w:val="00E5377E"/>
    <w:rsid w:val="00E53D1A"/>
    <w:rsid w:val="00E54827"/>
    <w:rsid w:val="00E563D4"/>
    <w:rsid w:val="00E57174"/>
    <w:rsid w:val="00E57400"/>
    <w:rsid w:val="00E61473"/>
    <w:rsid w:val="00E6151C"/>
    <w:rsid w:val="00E62325"/>
    <w:rsid w:val="00E62543"/>
    <w:rsid w:val="00E63B38"/>
    <w:rsid w:val="00E63B4D"/>
    <w:rsid w:val="00E65DC3"/>
    <w:rsid w:val="00E66119"/>
    <w:rsid w:val="00E663B8"/>
    <w:rsid w:val="00E665C5"/>
    <w:rsid w:val="00E66CAA"/>
    <w:rsid w:val="00E671F5"/>
    <w:rsid w:val="00E67BB8"/>
    <w:rsid w:val="00E70046"/>
    <w:rsid w:val="00E7119C"/>
    <w:rsid w:val="00E71643"/>
    <w:rsid w:val="00E71890"/>
    <w:rsid w:val="00E724CA"/>
    <w:rsid w:val="00E734C9"/>
    <w:rsid w:val="00E7365F"/>
    <w:rsid w:val="00E7418A"/>
    <w:rsid w:val="00E749DF"/>
    <w:rsid w:val="00E74A28"/>
    <w:rsid w:val="00E76736"/>
    <w:rsid w:val="00E779C7"/>
    <w:rsid w:val="00E77BA9"/>
    <w:rsid w:val="00E82209"/>
    <w:rsid w:val="00E823CE"/>
    <w:rsid w:val="00E825BA"/>
    <w:rsid w:val="00E8305B"/>
    <w:rsid w:val="00E849AE"/>
    <w:rsid w:val="00E84FF4"/>
    <w:rsid w:val="00E85BF5"/>
    <w:rsid w:val="00E86D04"/>
    <w:rsid w:val="00E90794"/>
    <w:rsid w:val="00E90833"/>
    <w:rsid w:val="00E917B4"/>
    <w:rsid w:val="00E91B00"/>
    <w:rsid w:val="00E91C57"/>
    <w:rsid w:val="00E92051"/>
    <w:rsid w:val="00E93005"/>
    <w:rsid w:val="00E930E4"/>
    <w:rsid w:val="00E9347D"/>
    <w:rsid w:val="00E93C01"/>
    <w:rsid w:val="00E93D57"/>
    <w:rsid w:val="00E93E8E"/>
    <w:rsid w:val="00E959A9"/>
    <w:rsid w:val="00E961A5"/>
    <w:rsid w:val="00E967E0"/>
    <w:rsid w:val="00E97467"/>
    <w:rsid w:val="00E97B8F"/>
    <w:rsid w:val="00E97DE4"/>
    <w:rsid w:val="00EA048D"/>
    <w:rsid w:val="00EA05B6"/>
    <w:rsid w:val="00EA137D"/>
    <w:rsid w:val="00EA2F06"/>
    <w:rsid w:val="00EA46D1"/>
    <w:rsid w:val="00EA492C"/>
    <w:rsid w:val="00EA4C5C"/>
    <w:rsid w:val="00EA6294"/>
    <w:rsid w:val="00EA7D35"/>
    <w:rsid w:val="00EA7F5E"/>
    <w:rsid w:val="00EB04C9"/>
    <w:rsid w:val="00EB189B"/>
    <w:rsid w:val="00EB1AE5"/>
    <w:rsid w:val="00EB1EC2"/>
    <w:rsid w:val="00EB3CBF"/>
    <w:rsid w:val="00EB6993"/>
    <w:rsid w:val="00EB7FAE"/>
    <w:rsid w:val="00EC00C0"/>
    <w:rsid w:val="00EC11BE"/>
    <w:rsid w:val="00EC14C0"/>
    <w:rsid w:val="00EC1790"/>
    <w:rsid w:val="00EC1D21"/>
    <w:rsid w:val="00EC2FFA"/>
    <w:rsid w:val="00EC344A"/>
    <w:rsid w:val="00EC3AD4"/>
    <w:rsid w:val="00EC4AF1"/>
    <w:rsid w:val="00EC4ED3"/>
    <w:rsid w:val="00EC5219"/>
    <w:rsid w:val="00EC53A4"/>
    <w:rsid w:val="00EC5664"/>
    <w:rsid w:val="00EC5C5E"/>
    <w:rsid w:val="00EC6102"/>
    <w:rsid w:val="00EC704D"/>
    <w:rsid w:val="00EC734C"/>
    <w:rsid w:val="00EC7C8D"/>
    <w:rsid w:val="00ED0974"/>
    <w:rsid w:val="00ED1224"/>
    <w:rsid w:val="00ED13F1"/>
    <w:rsid w:val="00ED1A23"/>
    <w:rsid w:val="00ED3352"/>
    <w:rsid w:val="00ED3B94"/>
    <w:rsid w:val="00ED4049"/>
    <w:rsid w:val="00ED53CD"/>
    <w:rsid w:val="00ED54E7"/>
    <w:rsid w:val="00ED5A9D"/>
    <w:rsid w:val="00ED765E"/>
    <w:rsid w:val="00EE1476"/>
    <w:rsid w:val="00EE243A"/>
    <w:rsid w:val="00EE29AF"/>
    <w:rsid w:val="00EE2B8A"/>
    <w:rsid w:val="00EE5313"/>
    <w:rsid w:val="00EE6205"/>
    <w:rsid w:val="00EE7A2F"/>
    <w:rsid w:val="00EF00A7"/>
    <w:rsid w:val="00EF3346"/>
    <w:rsid w:val="00EF4630"/>
    <w:rsid w:val="00EF5110"/>
    <w:rsid w:val="00EF6E24"/>
    <w:rsid w:val="00F00516"/>
    <w:rsid w:val="00F00AD1"/>
    <w:rsid w:val="00F016ED"/>
    <w:rsid w:val="00F01809"/>
    <w:rsid w:val="00F02073"/>
    <w:rsid w:val="00F03B12"/>
    <w:rsid w:val="00F041B6"/>
    <w:rsid w:val="00F04C8A"/>
    <w:rsid w:val="00F06E94"/>
    <w:rsid w:val="00F1004C"/>
    <w:rsid w:val="00F10094"/>
    <w:rsid w:val="00F107F7"/>
    <w:rsid w:val="00F11D40"/>
    <w:rsid w:val="00F122A2"/>
    <w:rsid w:val="00F131C9"/>
    <w:rsid w:val="00F13549"/>
    <w:rsid w:val="00F14890"/>
    <w:rsid w:val="00F14A31"/>
    <w:rsid w:val="00F14CC6"/>
    <w:rsid w:val="00F1667F"/>
    <w:rsid w:val="00F17EE5"/>
    <w:rsid w:val="00F203DB"/>
    <w:rsid w:val="00F20639"/>
    <w:rsid w:val="00F21007"/>
    <w:rsid w:val="00F22837"/>
    <w:rsid w:val="00F235A3"/>
    <w:rsid w:val="00F24389"/>
    <w:rsid w:val="00F24F31"/>
    <w:rsid w:val="00F25172"/>
    <w:rsid w:val="00F257D5"/>
    <w:rsid w:val="00F266B2"/>
    <w:rsid w:val="00F26930"/>
    <w:rsid w:val="00F3077F"/>
    <w:rsid w:val="00F31621"/>
    <w:rsid w:val="00F32C28"/>
    <w:rsid w:val="00F32D03"/>
    <w:rsid w:val="00F34CE8"/>
    <w:rsid w:val="00F35C27"/>
    <w:rsid w:val="00F37A88"/>
    <w:rsid w:val="00F37CD8"/>
    <w:rsid w:val="00F424CA"/>
    <w:rsid w:val="00F43DA7"/>
    <w:rsid w:val="00F442C3"/>
    <w:rsid w:val="00F44AEC"/>
    <w:rsid w:val="00F455BE"/>
    <w:rsid w:val="00F51950"/>
    <w:rsid w:val="00F519D4"/>
    <w:rsid w:val="00F521D2"/>
    <w:rsid w:val="00F531D9"/>
    <w:rsid w:val="00F54974"/>
    <w:rsid w:val="00F57026"/>
    <w:rsid w:val="00F61721"/>
    <w:rsid w:val="00F6272B"/>
    <w:rsid w:val="00F6476D"/>
    <w:rsid w:val="00F649C4"/>
    <w:rsid w:val="00F64B79"/>
    <w:rsid w:val="00F64C81"/>
    <w:rsid w:val="00F663AF"/>
    <w:rsid w:val="00F6666E"/>
    <w:rsid w:val="00F66A59"/>
    <w:rsid w:val="00F674C9"/>
    <w:rsid w:val="00F678A0"/>
    <w:rsid w:val="00F67CD2"/>
    <w:rsid w:val="00F70910"/>
    <w:rsid w:val="00F71E31"/>
    <w:rsid w:val="00F72CF1"/>
    <w:rsid w:val="00F735F2"/>
    <w:rsid w:val="00F73D05"/>
    <w:rsid w:val="00F73F1F"/>
    <w:rsid w:val="00F76F5A"/>
    <w:rsid w:val="00F80887"/>
    <w:rsid w:val="00F810D6"/>
    <w:rsid w:val="00F815D5"/>
    <w:rsid w:val="00F82012"/>
    <w:rsid w:val="00F82234"/>
    <w:rsid w:val="00F829F5"/>
    <w:rsid w:val="00F8398C"/>
    <w:rsid w:val="00F862B1"/>
    <w:rsid w:val="00F87981"/>
    <w:rsid w:val="00F87F59"/>
    <w:rsid w:val="00F90C0D"/>
    <w:rsid w:val="00F91301"/>
    <w:rsid w:val="00F913C5"/>
    <w:rsid w:val="00F91D04"/>
    <w:rsid w:val="00F91D8A"/>
    <w:rsid w:val="00F92C55"/>
    <w:rsid w:val="00F93484"/>
    <w:rsid w:val="00F94580"/>
    <w:rsid w:val="00F94BDD"/>
    <w:rsid w:val="00F94C45"/>
    <w:rsid w:val="00F95CF1"/>
    <w:rsid w:val="00F963C0"/>
    <w:rsid w:val="00F96AE3"/>
    <w:rsid w:val="00F97CB2"/>
    <w:rsid w:val="00F97E42"/>
    <w:rsid w:val="00FA0B07"/>
    <w:rsid w:val="00FA0BA5"/>
    <w:rsid w:val="00FA2221"/>
    <w:rsid w:val="00FA33DA"/>
    <w:rsid w:val="00FA40EA"/>
    <w:rsid w:val="00FA4C8C"/>
    <w:rsid w:val="00FA5CDC"/>
    <w:rsid w:val="00FA7004"/>
    <w:rsid w:val="00FA7512"/>
    <w:rsid w:val="00FA7826"/>
    <w:rsid w:val="00FB0739"/>
    <w:rsid w:val="00FB168E"/>
    <w:rsid w:val="00FB26A9"/>
    <w:rsid w:val="00FB35A8"/>
    <w:rsid w:val="00FB3751"/>
    <w:rsid w:val="00FB636D"/>
    <w:rsid w:val="00FC1B02"/>
    <w:rsid w:val="00FC2273"/>
    <w:rsid w:val="00FC34BA"/>
    <w:rsid w:val="00FC35A4"/>
    <w:rsid w:val="00FC51FB"/>
    <w:rsid w:val="00FC5C9E"/>
    <w:rsid w:val="00FC6983"/>
    <w:rsid w:val="00FC6E93"/>
    <w:rsid w:val="00FC77CC"/>
    <w:rsid w:val="00FD03CB"/>
    <w:rsid w:val="00FD0573"/>
    <w:rsid w:val="00FD05AC"/>
    <w:rsid w:val="00FD1153"/>
    <w:rsid w:val="00FD1466"/>
    <w:rsid w:val="00FD4853"/>
    <w:rsid w:val="00FD4C6F"/>
    <w:rsid w:val="00FD58B3"/>
    <w:rsid w:val="00FD5985"/>
    <w:rsid w:val="00FD6B3C"/>
    <w:rsid w:val="00FD758E"/>
    <w:rsid w:val="00FE082F"/>
    <w:rsid w:val="00FE0B08"/>
    <w:rsid w:val="00FE0B3E"/>
    <w:rsid w:val="00FE0C71"/>
    <w:rsid w:val="00FE11B0"/>
    <w:rsid w:val="00FE3A86"/>
    <w:rsid w:val="00FE3D78"/>
    <w:rsid w:val="00FE4528"/>
    <w:rsid w:val="00FE46CC"/>
    <w:rsid w:val="00FE59A0"/>
    <w:rsid w:val="00FE5A98"/>
    <w:rsid w:val="00FE60EF"/>
    <w:rsid w:val="00FE7884"/>
    <w:rsid w:val="00FE7C2E"/>
    <w:rsid w:val="00FE7D40"/>
    <w:rsid w:val="00FF07A1"/>
    <w:rsid w:val="00FF0D6B"/>
    <w:rsid w:val="00FF2C3D"/>
    <w:rsid w:val="00FF322B"/>
    <w:rsid w:val="00FF32EB"/>
    <w:rsid w:val="00FF655E"/>
    <w:rsid w:val="00FF73B4"/>
    <w:rsid w:val="00FF73D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3E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70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27EA"/>
    <w:pPr>
      <w:ind w:left="720"/>
      <w:contextualSpacing/>
    </w:pPr>
  </w:style>
  <w:style w:type="paragraph" w:styleId="Footer">
    <w:name w:val="footer"/>
    <w:basedOn w:val="Normal"/>
    <w:link w:val="FooterChar"/>
    <w:rsid w:val="004E061A"/>
    <w:pPr>
      <w:tabs>
        <w:tab w:val="center" w:pos="4320"/>
        <w:tab w:val="right" w:pos="8640"/>
      </w:tabs>
    </w:pPr>
  </w:style>
  <w:style w:type="character" w:customStyle="1" w:styleId="FooterChar">
    <w:name w:val="Footer Char"/>
    <w:basedOn w:val="DefaultParagraphFont"/>
    <w:link w:val="Footer"/>
    <w:rsid w:val="004E061A"/>
    <w:rPr>
      <w:sz w:val="24"/>
      <w:szCs w:val="24"/>
    </w:rPr>
  </w:style>
  <w:style w:type="character" w:styleId="PageNumber">
    <w:name w:val="page number"/>
    <w:basedOn w:val="DefaultParagraphFont"/>
    <w:rsid w:val="004E061A"/>
  </w:style>
  <w:style w:type="paragraph" w:styleId="BalloonText">
    <w:name w:val="Balloon Text"/>
    <w:basedOn w:val="Normal"/>
    <w:link w:val="BalloonTextChar"/>
    <w:rsid w:val="004C3229"/>
    <w:rPr>
      <w:rFonts w:ascii="Lucida Grande" w:hAnsi="Lucida Grande" w:cs="Lucida Grande"/>
      <w:sz w:val="18"/>
      <w:szCs w:val="18"/>
    </w:rPr>
  </w:style>
  <w:style w:type="character" w:customStyle="1" w:styleId="BalloonTextChar">
    <w:name w:val="Balloon Text Char"/>
    <w:basedOn w:val="DefaultParagraphFont"/>
    <w:link w:val="BalloonText"/>
    <w:rsid w:val="004C3229"/>
    <w:rPr>
      <w:rFonts w:ascii="Lucida Grande" w:hAnsi="Lucida Grande" w:cs="Lucida Grande"/>
      <w:sz w:val="18"/>
      <w:szCs w:val="18"/>
    </w:rPr>
  </w:style>
  <w:style w:type="paragraph" w:styleId="NormalWeb">
    <w:name w:val="Normal (Web)"/>
    <w:basedOn w:val="Normal"/>
    <w:uiPriority w:val="99"/>
    <w:unhideWhenUsed/>
    <w:rsid w:val="00BB08DA"/>
    <w:pPr>
      <w:spacing w:before="100" w:beforeAutospacing="1" w:after="100" w:afterAutospacing="1"/>
    </w:pPr>
  </w:style>
  <w:style w:type="character" w:styleId="CommentReference">
    <w:name w:val="annotation reference"/>
    <w:basedOn w:val="DefaultParagraphFont"/>
    <w:rsid w:val="00A866DA"/>
    <w:rPr>
      <w:sz w:val="18"/>
      <w:szCs w:val="18"/>
    </w:rPr>
  </w:style>
  <w:style w:type="paragraph" w:styleId="CommentText">
    <w:name w:val="annotation text"/>
    <w:basedOn w:val="Normal"/>
    <w:link w:val="CommentTextChar"/>
    <w:rsid w:val="00A866DA"/>
  </w:style>
  <w:style w:type="character" w:customStyle="1" w:styleId="CommentTextChar">
    <w:name w:val="Comment Text Char"/>
    <w:basedOn w:val="DefaultParagraphFont"/>
    <w:link w:val="CommentText"/>
    <w:rsid w:val="00A866DA"/>
    <w:rPr>
      <w:sz w:val="24"/>
      <w:szCs w:val="24"/>
    </w:rPr>
  </w:style>
  <w:style w:type="paragraph" w:styleId="CommentSubject">
    <w:name w:val="annotation subject"/>
    <w:basedOn w:val="CommentText"/>
    <w:next w:val="CommentText"/>
    <w:link w:val="CommentSubjectChar"/>
    <w:rsid w:val="00A866DA"/>
    <w:rPr>
      <w:b/>
      <w:bCs/>
      <w:sz w:val="20"/>
      <w:szCs w:val="20"/>
    </w:rPr>
  </w:style>
  <w:style w:type="character" w:customStyle="1" w:styleId="CommentSubjectChar">
    <w:name w:val="Comment Subject Char"/>
    <w:basedOn w:val="CommentTextChar"/>
    <w:link w:val="CommentSubject"/>
    <w:rsid w:val="00A866DA"/>
    <w:rPr>
      <w:b/>
      <w:bCs/>
      <w:sz w:val="24"/>
      <w:szCs w:val="24"/>
    </w:rPr>
  </w:style>
  <w:style w:type="paragraph" w:styleId="Header">
    <w:name w:val="header"/>
    <w:basedOn w:val="Normal"/>
    <w:link w:val="HeaderChar"/>
    <w:rsid w:val="000258DC"/>
    <w:pPr>
      <w:tabs>
        <w:tab w:val="center" w:pos="4536"/>
        <w:tab w:val="right" w:pos="9072"/>
      </w:tabs>
    </w:pPr>
  </w:style>
  <w:style w:type="character" w:customStyle="1" w:styleId="HeaderChar">
    <w:name w:val="Header Char"/>
    <w:basedOn w:val="DefaultParagraphFont"/>
    <w:link w:val="Header"/>
    <w:rsid w:val="000258DC"/>
    <w:rPr>
      <w:sz w:val="24"/>
      <w:szCs w:val="24"/>
    </w:rPr>
  </w:style>
  <w:style w:type="character" w:styleId="Hyperlink">
    <w:name w:val="Hyperlink"/>
    <w:basedOn w:val="DefaultParagraphFont"/>
    <w:rsid w:val="000D47FC"/>
    <w:rPr>
      <w:color w:val="0000FF" w:themeColor="hyperlink"/>
      <w:u w:val="single"/>
    </w:rPr>
  </w:style>
  <w:style w:type="paragraph" w:styleId="HTMLPreformatted">
    <w:name w:val="HTML Preformatted"/>
    <w:basedOn w:val="Normal"/>
    <w:link w:val="HTMLPreformattedChar"/>
    <w:uiPriority w:val="99"/>
    <w:unhideWhenUsed/>
    <w:rsid w:val="001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4DB1"/>
    <w:rPr>
      <w:rFonts w:ascii="Courier New" w:hAnsi="Courier New" w:cs="Courier New"/>
    </w:rPr>
  </w:style>
  <w:style w:type="character" w:customStyle="1" w:styleId="gnkrckgcgsb">
    <w:name w:val="gnkrckgcgsb"/>
    <w:basedOn w:val="DefaultParagraphFont"/>
    <w:rsid w:val="001A4DB1"/>
  </w:style>
  <w:style w:type="paragraph" w:customStyle="1" w:styleId="EndNoteBibliography">
    <w:name w:val="EndNote Bibliography"/>
    <w:basedOn w:val="Normal"/>
    <w:link w:val="EndNoteBibliographyChar"/>
    <w:rsid w:val="00251F54"/>
    <w:rPr>
      <w:noProof/>
    </w:rPr>
  </w:style>
  <w:style w:type="character" w:customStyle="1" w:styleId="EndNoteBibliographyChar">
    <w:name w:val="EndNote Bibliography Char"/>
    <w:basedOn w:val="DefaultParagraphFont"/>
    <w:link w:val="EndNoteBibliography"/>
    <w:rsid w:val="00251F54"/>
    <w:rPr>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70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27EA"/>
    <w:pPr>
      <w:ind w:left="720"/>
      <w:contextualSpacing/>
    </w:pPr>
  </w:style>
  <w:style w:type="paragraph" w:styleId="Footer">
    <w:name w:val="footer"/>
    <w:basedOn w:val="Normal"/>
    <w:link w:val="FooterChar"/>
    <w:rsid w:val="004E061A"/>
    <w:pPr>
      <w:tabs>
        <w:tab w:val="center" w:pos="4320"/>
        <w:tab w:val="right" w:pos="8640"/>
      </w:tabs>
    </w:pPr>
  </w:style>
  <w:style w:type="character" w:customStyle="1" w:styleId="FooterChar">
    <w:name w:val="Footer Char"/>
    <w:basedOn w:val="DefaultParagraphFont"/>
    <w:link w:val="Footer"/>
    <w:rsid w:val="004E061A"/>
    <w:rPr>
      <w:sz w:val="24"/>
      <w:szCs w:val="24"/>
    </w:rPr>
  </w:style>
  <w:style w:type="character" w:styleId="PageNumber">
    <w:name w:val="page number"/>
    <w:basedOn w:val="DefaultParagraphFont"/>
    <w:rsid w:val="004E061A"/>
  </w:style>
  <w:style w:type="paragraph" w:styleId="BalloonText">
    <w:name w:val="Balloon Text"/>
    <w:basedOn w:val="Normal"/>
    <w:link w:val="BalloonTextChar"/>
    <w:rsid w:val="004C3229"/>
    <w:rPr>
      <w:rFonts w:ascii="Lucida Grande" w:hAnsi="Lucida Grande" w:cs="Lucida Grande"/>
      <w:sz w:val="18"/>
      <w:szCs w:val="18"/>
    </w:rPr>
  </w:style>
  <w:style w:type="character" w:customStyle="1" w:styleId="BalloonTextChar">
    <w:name w:val="Balloon Text Char"/>
    <w:basedOn w:val="DefaultParagraphFont"/>
    <w:link w:val="BalloonText"/>
    <w:rsid w:val="004C3229"/>
    <w:rPr>
      <w:rFonts w:ascii="Lucida Grande" w:hAnsi="Lucida Grande" w:cs="Lucida Grande"/>
      <w:sz w:val="18"/>
      <w:szCs w:val="18"/>
    </w:rPr>
  </w:style>
  <w:style w:type="paragraph" w:styleId="NormalWeb">
    <w:name w:val="Normal (Web)"/>
    <w:basedOn w:val="Normal"/>
    <w:uiPriority w:val="99"/>
    <w:unhideWhenUsed/>
    <w:rsid w:val="00BB08DA"/>
    <w:pPr>
      <w:spacing w:before="100" w:beforeAutospacing="1" w:after="100" w:afterAutospacing="1"/>
    </w:pPr>
  </w:style>
  <w:style w:type="character" w:styleId="CommentReference">
    <w:name w:val="annotation reference"/>
    <w:basedOn w:val="DefaultParagraphFont"/>
    <w:rsid w:val="00A866DA"/>
    <w:rPr>
      <w:sz w:val="18"/>
      <w:szCs w:val="18"/>
    </w:rPr>
  </w:style>
  <w:style w:type="paragraph" w:styleId="CommentText">
    <w:name w:val="annotation text"/>
    <w:basedOn w:val="Normal"/>
    <w:link w:val="CommentTextChar"/>
    <w:rsid w:val="00A866DA"/>
  </w:style>
  <w:style w:type="character" w:customStyle="1" w:styleId="CommentTextChar">
    <w:name w:val="Comment Text Char"/>
    <w:basedOn w:val="DefaultParagraphFont"/>
    <w:link w:val="CommentText"/>
    <w:rsid w:val="00A866DA"/>
    <w:rPr>
      <w:sz w:val="24"/>
      <w:szCs w:val="24"/>
    </w:rPr>
  </w:style>
  <w:style w:type="paragraph" w:styleId="CommentSubject">
    <w:name w:val="annotation subject"/>
    <w:basedOn w:val="CommentText"/>
    <w:next w:val="CommentText"/>
    <w:link w:val="CommentSubjectChar"/>
    <w:rsid w:val="00A866DA"/>
    <w:rPr>
      <w:b/>
      <w:bCs/>
      <w:sz w:val="20"/>
      <w:szCs w:val="20"/>
    </w:rPr>
  </w:style>
  <w:style w:type="character" w:customStyle="1" w:styleId="CommentSubjectChar">
    <w:name w:val="Comment Subject Char"/>
    <w:basedOn w:val="CommentTextChar"/>
    <w:link w:val="CommentSubject"/>
    <w:rsid w:val="00A866DA"/>
    <w:rPr>
      <w:b/>
      <w:bCs/>
      <w:sz w:val="24"/>
      <w:szCs w:val="24"/>
    </w:rPr>
  </w:style>
  <w:style w:type="paragraph" w:styleId="Header">
    <w:name w:val="header"/>
    <w:basedOn w:val="Normal"/>
    <w:link w:val="HeaderChar"/>
    <w:rsid w:val="000258DC"/>
    <w:pPr>
      <w:tabs>
        <w:tab w:val="center" w:pos="4536"/>
        <w:tab w:val="right" w:pos="9072"/>
      </w:tabs>
    </w:pPr>
  </w:style>
  <w:style w:type="character" w:customStyle="1" w:styleId="HeaderChar">
    <w:name w:val="Header Char"/>
    <w:basedOn w:val="DefaultParagraphFont"/>
    <w:link w:val="Header"/>
    <w:rsid w:val="000258DC"/>
    <w:rPr>
      <w:sz w:val="24"/>
      <w:szCs w:val="24"/>
    </w:rPr>
  </w:style>
  <w:style w:type="character" w:styleId="Hyperlink">
    <w:name w:val="Hyperlink"/>
    <w:basedOn w:val="DefaultParagraphFont"/>
    <w:rsid w:val="000D47FC"/>
    <w:rPr>
      <w:color w:val="0000FF" w:themeColor="hyperlink"/>
      <w:u w:val="single"/>
    </w:rPr>
  </w:style>
  <w:style w:type="paragraph" w:styleId="HTMLPreformatted">
    <w:name w:val="HTML Preformatted"/>
    <w:basedOn w:val="Normal"/>
    <w:link w:val="HTMLPreformattedChar"/>
    <w:uiPriority w:val="99"/>
    <w:unhideWhenUsed/>
    <w:rsid w:val="001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4DB1"/>
    <w:rPr>
      <w:rFonts w:ascii="Courier New" w:hAnsi="Courier New" w:cs="Courier New"/>
    </w:rPr>
  </w:style>
  <w:style w:type="character" w:customStyle="1" w:styleId="gnkrckgcgsb">
    <w:name w:val="gnkrckgcgsb"/>
    <w:basedOn w:val="DefaultParagraphFont"/>
    <w:rsid w:val="001A4DB1"/>
  </w:style>
  <w:style w:type="paragraph" w:customStyle="1" w:styleId="EndNoteBibliography">
    <w:name w:val="EndNote Bibliography"/>
    <w:basedOn w:val="Normal"/>
    <w:link w:val="EndNoteBibliographyChar"/>
    <w:rsid w:val="00251F54"/>
    <w:rPr>
      <w:noProof/>
    </w:rPr>
  </w:style>
  <w:style w:type="character" w:customStyle="1" w:styleId="EndNoteBibliographyChar">
    <w:name w:val="EndNote Bibliography Char"/>
    <w:basedOn w:val="DefaultParagraphFont"/>
    <w:link w:val="EndNoteBibliography"/>
    <w:rsid w:val="00251F54"/>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45651">
      <w:bodyDiv w:val="1"/>
      <w:marLeft w:val="0"/>
      <w:marRight w:val="0"/>
      <w:marTop w:val="0"/>
      <w:marBottom w:val="0"/>
      <w:divBdr>
        <w:top w:val="none" w:sz="0" w:space="0" w:color="auto"/>
        <w:left w:val="none" w:sz="0" w:space="0" w:color="auto"/>
        <w:bottom w:val="none" w:sz="0" w:space="0" w:color="auto"/>
        <w:right w:val="none" w:sz="0" w:space="0" w:color="auto"/>
      </w:divBdr>
    </w:div>
    <w:div w:id="167140157">
      <w:bodyDiv w:val="1"/>
      <w:marLeft w:val="0"/>
      <w:marRight w:val="0"/>
      <w:marTop w:val="0"/>
      <w:marBottom w:val="0"/>
      <w:divBdr>
        <w:top w:val="none" w:sz="0" w:space="0" w:color="auto"/>
        <w:left w:val="none" w:sz="0" w:space="0" w:color="auto"/>
        <w:bottom w:val="none" w:sz="0" w:space="0" w:color="auto"/>
        <w:right w:val="none" w:sz="0" w:space="0" w:color="auto"/>
      </w:divBdr>
    </w:div>
    <w:div w:id="169754787">
      <w:bodyDiv w:val="1"/>
      <w:marLeft w:val="0"/>
      <w:marRight w:val="0"/>
      <w:marTop w:val="0"/>
      <w:marBottom w:val="0"/>
      <w:divBdr>
        <w:top w:val="none" w:sz="0" w:space="0" w:color="auto"/>
        <w:left w:val="none" w:sz="0" w:space="0" w:color="auto"/>
        <w:bottom w:val="none" w:sz="0" w:space="0" w:color="auto"/>
        <w:right w:val="none" w:sz="0" w:space="0" w:color="auto"/>
      </w:divBdr>
    </w:div>
    <w:div w:id="252207807">
      <w:bodyDiv w:val="1"/>
      <w:marLeft w:val="0"/>
      <w:marRight w:val="0"/>
      <w:marTop w:val="0"/>
      <w:marBottom w:val="0"/>
      <w:divBdr>
        <w:top w:val="none" w:sz="0" w:space="0" w:color="auto"/>
        <w:left w:val="none" w:sz="0" w:space="0" w:color="auto"/>
        <w:bottom w:val="none" w:sz="0" w:space="0" w:color="auto"/>
        <w:right w:val="none" w:sz="0" w:space="0" w:color="auto"/>
      </w:divBdr>
    </w:div>
    <w:div w:id="406345296">
      <w:bodyDiv w:val="1"/>
      <w:marLeft w:val="0"/>
      <w:marRight w:val="0"/>
      <w:marTop w:val="0"/>
      <w:marBottom w:val="0"/>
      <w:divBdr>
        <w:top w:val="none" w:sz="0" w:space="0" w:color="auto"/>
        <w:left w:val="none" w:sz="0" w:space="0" w:color="auto"/>
        <w:bottom w:val="none" w:sz="0" w:space="0" w:color="auto"/>
        <w:right w:val="none" w:sz="0" w:space="0" w:color="auto"/>
      </w:divBdr>
    </w:div>
    <w:div w:id="612907401">
      <w:bodyDiv w:val="1"/>
      <w:marLeft w:val="0"/>
      <w:marRight w:val="0"/>
      <w:marTop w:val="0"/>
      <w:marBottom w:val="0"/>
      <w:divBdr>
        <w:top w:val="none" w:sz="0" w:space="0" w:color="auto"/>
        <w:left w:val="none" w:sz="0" w:space="0" w:color="auto"/>
        <w:bottom w:val="none" w:sz="0" w:space="0" w:color="auto"/>
        <w:right w:val="none" w:sz="0" w:space="0" w:color="auto"/>
      </w:divBdr>
    </w:div>
    <w:div w:id="655113035">
      <w:bodyDiv w:val="1"/>
      <w:marLeft w:val="0"/>
      <w:marRight w:val="0"/>
      <w:marTop w:val="0"/>
      <w:marBottom w:val="0"/>
      <w:divBdr>
        <w:top w:val="none" w:sz="0" w:space="0" w:color="auto"/>
        <w:left w:val="none" w:sz="0" w:space="0" w:color="auto"/>
        <w:bottom w:val="none" w:sz="0" w:space="0" w:color="auto"/>
        <w:right w:val="none" w:sz="0" w:space="0" w:color="auto"/>
      </w:divBdr>
    </w:div>
    <w:div w:id="743800063">
      <w:bodyDiv w:val="1"/>
      <w:marLeft w:val="0"/>
      <w:marRight w:val="0"/>
      <w:marTop w:val="0"/>
      <w:marBottom w:val="0"/>
      <w:divBdr>
        <w:top w:val="none" w:sz="0" w:space="0" w:color="auto"/>
        <w:left w:val="none" w:sz="0" w:space="0" w:color="auto"/>
        <w:bottom w:val="none" w:sz="0" w:space="0" w:color="auto"/>
        <w:right w:val="none" w:sz="0" w:space="0" w:color="auto"/>
      </w:divBdr>
    </w:div>
    <w:div w:id="749233234">
      <w:bodyDiv w:val="1"/>
      <w:marLeft w:val="0"/>
      <w:marRight w:val="0"/>
      <w:marTop w:val="0"/>
      <w:marBottom w:val="0"/>
      <w:divBdr>
        <w:top w:val="none" w:sz="0" w:space="0" w:color="auto"/>
        <w:left w:val="none" w:sz="0" w:space="0" w:color="auto"/>
        <w:bottom w:val="none" w:sz="0" w:space="0" w:color="auto"/>
        <w:right w:val="none" w:sz="0" w:space="0" w:color="auto"/>
      </w:divBdr>
    </w:div>
    <w:div w:id="772821608">
      <w:bodyDiv w:val="1"/>
      <w:marLeft w:val="0"/>
      <w:marRight w:val="0"/>
      <w:marTop w:val="0"/>
      <w:marBottom w:val="0"/>
      <w:divBdr>
        <w:top w:val="none" w:sz="0" w:space="0" w:color="auto"/>
        <w:left w:val="none" w:sz="0" w:space="0" w:color="auto"/>
        <w:bottom w:val="none" w:sz="0" w:space="0" w:color="auto"/>
        <w:right w:val="none" w:sz="0" w:space="0" w:color="auto"/>
      </w:divBdr>
    </w:div>
    <w:div w:id="823666703">
      <w:bodyDiv w:val="1"/>
      <w:marLeft w:val="0"/>
      <w:marRight w:val="0"/>
      <w:marTop w:val="0"/>
      <w:marBottom w:val="0"/>
      <w:divBdr>
        <w:top w:val="none" w:sz="0" w:space="0" w:color="auto"/>
        <w:left w:val="none" w:sz="0" w:space="0" w:color="auto"/>
        <w:bottom w:val="none" w:sz="0" w:space="0" w:color="auto"/>
        <w:right w:val="none" w:sz="0" w:space="0" w:color="auto"/>
      </w:divBdr>
    </w:div>
    <w:div w:id="945238210">
      <w:bodyDiv w:val="1"/>
      <w:marLeft w:val="0"/>
      <w:marRight w:val="0"/>
      <w:marTop w:val="0"/>
      <w:marBottom w:val="0"/>
      <w:divBdr>
        <w:top w:val="none" w:sz="0" w:space="0" w:color="auto"/>
        <w:left w:val="none" w:sz="0" w:space="0" w:color="auto"/>
        <w:bottom w:val="none" w:sz="0" w:space="0" w:color="auto"/>
        <w:right w:val="none" w:sz="0" w:space="0" w:color="auto"/>
      </w:divBdr>
    </w:div>
    <w:div w:id="965310753">
      <w:bodyDiv w:val="1"/>
      <w:marLeft w:val="0"/>
      <w:marRight w:val="0"/>
      <w:marTop w:val="0"/>
      <w:marBottom w:val="0"/>
      <w:divBdr>
        <w:top w:val="none" w:sz="0" w:space="0" w:color="auto"/>
        <w:left w:val="none" w:sz="0" w:space="0" w:color="auto"/>
        <w:bottom w:val="none" w:sz="0" w:space="0" w:color="auto"/>
        <w:right w:val="none" w:sz="0" w:space="0" w:color="auto"/>
      </w:divBdr>
    </w:div>
    <w:div w:id="1125076930">
      <w:bodyDiv w:val="1"/>
      <w:marLeft w:val="0"/>
      <w:marRight w:val="0"/>
      <w:marTop w:val="0"/>
      <w:marBottom w:val="0"/>
      <w:divBdr>
        <w:top w:val="none" w:sz="0" w:space="0" w:color="auto"/>
        <w:left w:val="none" w:sz="0" w:space="0" w:color="auto"/>
        <w:bottom w:val="none" w:sz="0" w:space="0" w:color="auto"/>
        <w:right w:val="none" w:sz="0" w:space="0" w:color="auto"/>
      </w:divBdr>
    </w:div>
    <w:div w:id="1164861204">
      <w:bodyDiv w:val="1"/>
      <w:marLeft w:val="0"/>
      <w:marRight w:val="0"/>
      <w:marTop w:val="0"/>
      <w:marBottom w:val="0"/>
      <w:divBdr>
        <w:top w:val="none" w:sz="0" w:space="0" w:color="auto"/>
        <w:left w:val="none" w:sz="0" w:space="0" w:color="auto"/>
        <w:bottom w:val="none" w:sz="0" w:space="0" w:color="auto"/>
        <w:right w:val="none" w:sz="0" w:space="0" w:color="auto"/>
      </w:divBdr>
    </w:div>
    <w:div w:id="1199850576">
      <w:bodyDiv w:val="1"/>
      <w:marLeft w:val="0"/>
      <w:marRight w:val="0"/>
      <w:marTop w:val="0"/>
      <w:marBottom w:val="0"/>
      <w:divBdr>
        <w:top w:val="none" w:sz="0" w:space="0" w:color="auto"/>
        <w:left w:val="none" w:sz="0" w:space="0" w:color="auto"/>
        <w:bottom w:val="none" w:sz="0" w:space="0" w:color="auto"/>
        <w:right w:val="none" w:sz="0" w:space="0" w:color="auto"/>
      </w:divBdr>
    </w:div>
    <w:div w:id="1361708277">
      <w:bodyDiv w:val="1"/>
      <w:marLeft w:val="0"/>
      <w:marRight w:val="0"/>
      <w:marTop w:val="0"/>
      <w:marBottom w:val="0"/>
      <w:divBdr>
        <w:top w:val="none" w:sz="0" w:space="0" w:color="auto"/>
        <w:left w:val="none" w:sz="0" w:space="0" w:color="auto"/>
        <w:bottom w:val="none" w:sz="0" w:space="0" w:color="auto"/>
        <w:right w:val="none" w:sz="0" w:space="0" w:color="auto"/>
      </w:divBdr>
    </w:div>
    <w:div w:id="1431389446">
      <w:bodyDiv w:val="1"/>
      <w:marLeft w:val="0"/>
      <w:marRight w:val="0"/>
      <w:marTop w:val="0"/>
      <w:marBottom w:val="0"/>
      <w:divBdr>
        <w:top w:val="none" w:sz="0" w:space="0" w:color="auto"/>
        <w:left w:val="none" w:sz="0" w:space="0" w:color="auto"/>
        <w:bottom w:val="none" w:sz="0" w:space="0" w:color="auto"/>
        <w:right w:val="none" w:sz="0" w:space="0" w:color="auto"/>
      </w:divBdr>
    </w:div>
    <w:div w:id="1571229698">
      <w:bodyDiv w:val="1"/>
      <w:marLeft w:val="0"/>
      <w:marRight w:val="0"/>
      <w:marTop w:val="0"/>
      <w:marBottom w:val="0"/>
      <w:divBdr>
        <w:top w:val="none" w:sz="0" w:space="0" w:color="auto"/>
        <w:left w:val="none" w:sz="0" w:space="0" w:color="auto"/>
        <w:bottom w:val="none" w:sz="0" w:space="0" w:color="auto"/>
        <w:right w:val="none" w:sz="0" w:space="0" w:color="auto"/>
      </w:divBdr>
    </w:div>
    <w:div w:id="1747993908">
      <w:bodyDiv w:val="1"/>
      <w:marLeft w:val="0"/>
      <w:marRight w:val="0"/>
      <w:marTop w:val="0"/>
      <w:marBottom w:val="0"/>
      <w:divBdr>
        <w:top w:val="none" w:sz="0" w:space="0" w:color="auto"/>
        <w:left w:val="none" w:sz="0" w:space="0" w:color="auto"/>
        <w:bottom w:val="none" w:sz="0" w:space="0" w:color="auto"/>
        <w:right w:val="none" w:sz="0" w:space="0" w:color="auto"/>
      </w:divBdr>
    </w:div>
    <w:div w:id="213490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comments" Target="comments.xml"/><Relationship Id="rId32" Type="http://schemas.openxmlformats.org/officeDocument/2006/relationships/hyperlink" Target="http://doi.org/10.1348/000711008X384080"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R-project.org/" TargetMode="Externa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theme" Target="theme/theme1.xml"/><Relationship Id="rId38" Type="http://schemas.microsoft.com/office/2011/relationships/commentsExtended" Target="commentsExtended.xml"/><Relationship Id="rId3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9A627-3468-4543-A80A-DCA4E965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27</Pages>
  <Words>7278</Words>
  <Characters>41485</Characters>
  <Application>Microsoft Macintosh Word</Application>
  <DocSecurity>0</DocSecurity>
  <Lines>345</Lines>
  <Paragraphs>97</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48666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Verboon, Peter</dc:creator>
  <cp:lastModifiedBy>Peter Verboon</cp:lastModifiedBy>
  <cp:revision>29</cp:revision>
  <cp:lastPrinted>2016-08-25T11:28:00Z</cp:lastPrinted>
  <dcterms:created xsi:type="dcterms:W3CDTF">2018-04-10T12:03:00Z</dcterms:created>
  <dcterms:modified xsi:type="dcterms:W3CDTF">2018-04-18T14:15:00Z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a1592596-f3a0-3b88-98f7-ba7e2ee248ce</vt:lpwstr>
  </property>
</Properties>
</file>